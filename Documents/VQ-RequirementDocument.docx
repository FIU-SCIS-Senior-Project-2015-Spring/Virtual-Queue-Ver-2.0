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5F0" w:rsidRPr="00125008" w:rsidRDefault="009375F0" w:rsidP="009375F0">
      <w:pPr>
        <w:spacing w:after="240"/>
        <w:jc w:val="center"/>
      </w:pPr>
      <w:r>
        <w:rPr>
          <w:b/>
          <w:bCs/>
          <w:color w:val="000000"/>
          <w:sz w:val="29"/>
          <w:szCs w:val="29"/>
        </w:rPr>
        <w:t>Requirement Document</w:t>
      </w:r>
    </w:p>
    <w:p w:rsidR="009375F0" w:rsidRPr="00125008" w:rsidRDefault="009375F0" w:rsidP="009375F0">
      <w:pPr>
        <w:spacing w:after="240"/>
        <w:jc w:val="center"/>
      </w:pPr>
      <w:r>
        <w:rPr>
          <w:color w:val="000000"/>
          <w:sz w:val="23"/>
          <w:szCs w:val="23"/>
        </w:rPr>
        <w:t>CIS 4911 – Senior Project</w:t>
      </w:r>
    </w:p>
    <w:p w:rsidR="009375F0" w:rsidRPr="00125008" w:rsidRDefault="009375F0" w:rsidP="009375F0"/>
    <w:p w:rsidR="009375F0" w:rsidRPr="00125008" w:rsidRDefault="009375F0" w:rsidP="009375F0">
      <w:pPr>
        <w:spacing w:after="240"/>
        <w:jc w:val="center"/>
      </w:pPr>
      <w:r>
        <w:rPr>
          <w:color w:val="000000"/>
          <w:sz w:val="36"/>
          <w:szCs w:val="36"/>
        </w:rPr>
        <w:t>Virtual Queue</w:t>
      </w:r>
    </w:p>
    <w:p w:rsidR="009375F0" w:rsidRDefault="009375F0" w:rsidP="009375F0"/>
    <w:p w:rsidR="009375F0" w:rsidRDefault="009375F0" w:rsidP="009375F0"/>
    <w:p w:rsidR="009375F0" w:rsidRPr="00125008" w:rsidRDefault="009375F0" w:rsidP="009375F0"/>
    <w:p w:rsidR="009375F0" w:rsidRPr="00125008" w:rsidRDefault="009375F0" w:rsidP="009375F0">
      <w:pPr>
        <w:spacing w:after="240"/>
        <w:jc w:val="center"/>
      </w:pPr>
      <w:r w:rsidRPr="00125008">
        <w:rPr>
          <w:b/>
          <w:bCs/>
          <w:color w:val="000000"/>
          <w:sz w:val="23"/>
          <w:szCs w:val="23"/>
        </w:rPr>
        <w:t>Member</w:t>
      </w:r>
      <w:r>
        <w:rPr>
          <w:b/>
          <w:bCs/>
          <w:color w:val="000000"/>
          <w:sz w:val="23"/>
          <w:szCs w:val="23"/>
        </w:rPr>
        <w:t>:</w:t>
      </w:r>
    </w:p>
    <w:p w:rsidR="009375F0" w:rsidRDefault="009375F0" w:rsidP="009375F0">
      <w:pPr>
        <w:spacing w:after="240"/>
        <w:jc w:val="center"/>
        <w:rPr>
          <w:color w:val="000000"/>
          <w:sz w:val="23"/>
          <w:szCs w:val="23"/>
        </w:rPr>
      </w:pPr>
      <w:r>
        <w:rPr>
          <w:color w:val="000000"/>
          <w:sz w:val="23"/>
          <w:szCs w:val="23"/>
        </w:rPr>
        <w:t>Kenneth Kon</w:t>
      </w:r>
    </w:p>
    <w:p w:rsidR="009375F0" w:rsidRPr="00125008" w:rsidRDefault="009375F0" w:rsidP="009375F0">
      <w:pPr>
        <w:spacing w:after="240"/>
        <w:jc w:val="center"/>
      </w:pPr>
      <w:r>
        <w:rPr>
          <w:color w:val="000000"/>
          <w:sz w:val="23"/>
          <w:szCs w:val="23"/>
        </w:rPr>
        <w:t xml:space="preserve">Michael </w:t>
      </w:r>
      <w:proofErr w:type="spellStart"/>
      <w:r>
        <w:rPr>
          <w:color w:val="000000"/>
          <w:sz w:val="23"/>
          <w:szCs w:val="23"/>
        </w:rPr>
        <w:t>Lazo</w:t>
      </w:r>
      <w:proofErr w:type="spellEnd"/>
    </w:p>
    <w:p w:rsidR="009375F0" w:rsidRPr="00125008" w:rsidRDefault="009375F0" w:rsidP="009375F0"/>
    <w:p w:rsidR="009375F0" w:rsidRPr="00125008" w:rsidRDefault="009375F0" w:rsidP="009375F0">
      <w:pPr>
        <w:spacing w:after="240"/>
        <w:jc w:val="center"/>
      </w:pPr>
      <w:r w:rsidRPr="00125008">
        <w:rPr>
          <w:b/>
          <w:bCs/>
          <w:color w:val="000000"/>
          <w:sz w:val="23"/>
          <w:szCs w:val="23"/>
        </w:rPr>
        <w:t>Instructor</w:t>
      </w:r>
    </w:p>
    <w:p w:rsidR="009375F0" w:rsidRPr="00125008" w:rsidRDefault="009375F0" w:rsidP="009375F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9375F0" w:rsidRPr="00125008" w:rsidRDefault="009375F0" w:rsidP="009375F0"/>
    <w:p w:rsidR="009375F0" w:rsidRPr="00125008" w:rsidRDefault="009375F0" w:rsidP="009375F0">
      <w:pPr>
        <w:spacing w:after="240"/>
        <w:jc w:val="center"/>
      </w:pPr>
      <w:r w:rsidRPr="00125008">
        <w:rPr>
          <w:b/>
          <w:bCs/>
          <w:color w:val="000000"/>
          <w:sz w:val="23"/>
          <w:szCs w:val="23"/>
        </w:rPr>
        <w:t>Mentor</w:t>
      </w:r>
    </w:p>
    <w:p w:rsidR="009375F0" w:rsidRPr="00813EC1" w:rsidRDefault="003C0236" w:rsidP="009375F0">
      <w:pPr>
        <w:spacing w:after="240"/>
        <w:jc w:val="center"/>
        <w:rPr>
          <w:color w:val="000000"/>
          <w:sz w:val="23"/>
          <w:szCs w:val="23"/>
        </w:rPr>
      </w:pPr>
      <w:hyperlink r:id="rId5" w:history="1">
        <w:r w:rsidR="009375F0" w:rsidRPr="00813EC1">
          <w:rPr>
            <w:color w:val="000000"/>
            <w:sz w:val="23"/>
            <w:szCs w:val="23"/>
          </w:rPr>
          <w:t xml:space="preserve">Bernard </w:t>
        </w:r>
        <w:proofErr w:type="spellStart"/>
        <w:r w:rsidR="009375F0" w:rsidRPr="00813EC1">
          <w:rPr>
            <w:color w:val="000000"/>
            <w:sz w:val="23"/>
            <w:szCs w:val="23"/>
          </w:rPr>
          <w:t>Parenteau</w:t>
        </w:r>
        <w:proofErr w:type="spellEnd"/>
      </w:hyperlink>
    </w:p>
    <w:p w:rsidR="009375F0" w:rsidRPr="00125008" w:rsidRDefault="009375F0" w:rsidP="009375F0">
      <w:pPr>
        <w:spacing w:after="240"/>
        <w:jc w:val="center"/>
      </w:pPr>
      <w:r w:rsidRPr="00125008">
        <w:rPr>
          <w:b/>
          <w:bCs/>
          <w:color w:val="000000"/>
          <w:sz w:val="23"/>
          <w:szCs w:val="23"/>
        </w:rPr>
        <w:t>Date</w:t>
      </w:r>
    </w:p>
    <w:p w:rsidR="009375F0" w:rsidRDefault="009375F0" w:rsidP="009375F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567C94" w:rsidRDefault="00567C94"/>
    <w:p w:rsidR="00DB504A" w:rsidRDefault="00DB504A"/>
    <w:p w:rsidR="00DB504A" w:rsidRDefault="00DB504A"/>
    <w:p w:rsidR="00DB504A" w:rsidRDefault="00DB504A"/>
    <w:p w:rsidR="00DB504A" w:rsidRDefault="00DB504A"/>
    <w:p w:rsidR="00DB504A" w:rsidRDefault="00DB504A"/>
    <w:p w:rsidR="00DB504A" w:rsidRPr="004A7886" w:rsidRDefault="00DB504A" w:rsidP="00DB504A">
      <w:pPr>
        <w:pStyle w:val="Heading1"/>
      </w:pPr>
      <w:r>
        <w:lastRenderedPageBreak/>
        <w:t>1.</w:t>
      </w:r>
      <w:r w:rsidRPr="004A7886">
        <w:t>Proposed System Requirements</w:t>
      </w:r>
    </w:p>
    <w:p w:rsidR="00DB504A" w:rsidRPr="001443F1" w:rsidRDefault="00DB504A" w:rsidP="00DB504A">
      <w:pPr>
        <w:pStyle w:val="Standard"/>
        <w:spacing w:before="120" w:after="240" w:line="360" w:lineRule="auto"/>
        <w:rPr>
          <w:rFonts w:ascii="Times New Roman" w:eastAsia="Times New Roman" w:hAnsi="Times New Roman" w:cs="Times New Roman"/>
        </w:rPr>
      </w:pPr>
      <w:bookmarkStart w:id="0" w:name="h.j3hzemu4r1ts"/>
      <w:bookmarkStart w:id="1" w:name="_Toc271467481"/>
      <w:bookmarkStart w:id="2" w:name="_Toc271543162"/>
      <w:bookmarkStart w:id="3" w:name="_Toc271715746"/>
      <w:bookmarkStart w:id="4" w:name="_Toc271735380"/>
      <w:bookmarkStart w:id="5" w:name="_Toc276894884"/>
      <w:bookmarkEnd w:id="0"/>
      <w:r w:rsidRPr="001443F1">
        <w:rPr>
          <w:rFonts w:ascii="Times New Roman" w:hAnsi="Times New Roman" w:cs="Times New Roman"/>
        </w:rPr>
        <w:t xml:space="preserve">The proposed system is called Virtual Queue, which will give users the functionality </w:t>
      </w:r>
      <w:r w:rsidRPr="001443F1">
        <w:rPr>
          <w:rFonts w:ascii="Times New Roman" w:eastAsia="Times New Roman" w:hAnsi="Times New Roman" w:cs="Times New Roman"/>
        </w:rPr>
        <w:t>to sign in</w:t>
      </w:r>
      <w:r>
        <w:rPr>
          <w:rFonts w:ascii="Times New Roman" w:eastAsia="Times New Roman" w:hAnsi="Times New Roman" w:cs="Times New Roman"/>
        </w:rPr>
        <w:t xml:space="preserve"> and see all rides available at the venue and their respective waiting time. Users will also be able to add any ride they want as long as there is no time conflict between them. They can also delete any ride from their account of they decide to do so, if not, they will receive a notification before their time for that approaches and they will automatically be </w:t>
      </w:r>
      <w:proofErr w:type="spellStart"/>
      <w:r>
        <w:rPr>
          <w:rFonts w:ascii="Times New Roman" w:eastAsia="Times New Roman" w:hAnsi="Times New Roman" w:cs="Times New Roman"/>
        </w:rPr>
        <w:t>dequeue</w:t>
      </w:r>
      <w:proofErr w:type="spellEnd"/>
      <w:r>
        <w:rPr>
          <w:rFonts w:ascii="Times New Roman" w:eastAsia="Times New Roman" w:hAnsi="Times New Roman" w:cs="Times New Roman"/>
        </w:rPr>
        <w:t xml:space="preserve"> from their rides once their time for that ride comes up</w:t>
      </w:r>
      <w:r w:rsidRPr="001443F1">
        <w:rPr>
          <w:rFonts w:ascii="Times New Roman" w:eastAsia="Times New Roman" w:hAnsi="Times New Roman" w:cs="Times New Roman"/>
        </w:rPr>
        <w:t>.</w:t>
      </w:r>
      <w:r>
        <w:rPr>
          <w:rFonts w:ascii="Times New Roman" w:eastAsia="Times New Roman" w:hAnsi="Times New Roman" w:cs="Times New Roman"/>
        </w:rPr>
        <w:t xml:space="preserve"> Also the user admin will be able to login and edit an user info as well as enable and disable user’s account.</w:t>
      </w:r>
      <w:r w:rsidRPr="001443F1">
        <w:rPr>
          <w:rFonts w:ascii="Times New Roman" w:eastAsia="Times New Roman" w:hAnsi="Times New Roman" w:cs="Times New Roman"/>
        </w:rPr>
        <w:t xml:space="preserve"> This chapter will include </w:t>
      </w:r>
      <w:r w:rsidRPr="001443F1">
        <w:rPr>
          <w:rFonts w:ascii="Times New Roman" w:hAnsi="Times New Roman" w:cs="Times New Roman"/>
        </w:rPr>
        <w:t>the functional and non-functional requirements of the system and the requirements analysis phase of the system.</w:t>
      </w:r>
    </w:p>
    <w:p w:rsidR="00DB504A" w:rsidRDefault="00DB504A" w:rsidP="00DB504A">
      <w:pPr>
        <w:pStyle w:val="Heading2"/>
        <w:rPr>
          <w:rFonts w:ascii="Times New Roman" w:hAnsi="Times New Roman"/>
        </w:rPr>
      </w:pPr>
      <w:bookmarkStart w:id="6" w:name="_Toc279764507"/>
      <w:r>
        <w:rPr>
          <w:rFonts w:ascii="Times New Roman" w:hAnsi="Times New Roman"/>
        </w:rPr>
        <w:t>1</w:t>
      </w:r>
      <w:r w:rsidRPr="00D43BED">
        <w:rPr>
          <w:rFonts w:ascii="Times New Roman" w:hAnsi="Times New Roman"/>
        </w:rPr>
        <w:t xml:space="preserve">.1 Functional </w:t>
      </w:r>
      <w:r>
        <w:rPr>
          <w:rFonts w:ascii="Times New Roman" w:hAnsi="Times New Roman"/>
        </w:rPr>
        <w:t xml:space="preserve">and Non-Functional </w:t>
      </w:r>
      <w:r w:rsidRPr="00D43BED">
        <w:rPr>
          <w:rFonts w:ascii="Times New Roman" w:hAnsi="Times New Roman"/>
        </w:rPr>
        <w:t>Requirements</w:t>
      </w:r>
      <w:bookmarkEnd w:id="1"/>
      <w:bookmarkEnd w:id="2"/>
      <w:bookmarkEnd w:id="3"/>
      <w:bookmarkEnd w:id="4"/>
      <w:bookmarkEnd w:id="5"/>
      <w:bookmarkEnd w:id="6"/>
    </w:p>
    <w:p w:rsidR="00DB504A" w:rsidRPr="00B86DD3" w:rsidRDefault="00DB504A" w:rsidP="00DB504A"/>
    <w:p w:rsidR="00DB504A" w:rsidRDefault="00DB504A" w:rsidP="00DB504A">
      <w:pPr>
        <w:pStyle w:val="Standard"/>
        <w:spacing w:after="240" w:line="240" w:lineRule="auto"/>
        <w:rPr>
          <w:rFonts w:ascii="Times New Roman" w:eastAsia="Times New Roman" w:hAnsi="Times New Roman" w:cs="Times New Roman"/>
        </w:rPr>
      </w:pPr>
      <w:bookmarkStart w:id="7" w:name="_Toc271467482"/>
      <w:bookmarkStart w:id="8" w:name="_Toc271735381"/>
      <w:bookmarkStart w:id="9" w:name="_Toc276894885"/>
      <w:bookmarkStart w:id="10" w:name="_Toc271543163"/>
      <w:bookmarkStart w:id="11" w:name="_Toc271715747"/>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DB504A" w:rsidRPr="001443F1" w:rsidRDefault="00DB504A" w:rsidP="00DB504A">
      <w:pPr>
        <w:pStyle w:val="Standard"/>
        <w:numPr>
          <w:ilvl w:val="0"/>
          <w:numId w:val="2"/>
        </w:numPr>
        <w:spacing w:line="240" w:lineRule="auto"/>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lastRenderedPageBreak/>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xml:space="preserve">: The system should be sent and saved within </w:t>
      </w:r>
      <w:r w:rsidR="00FD3955">
        <w:t xml:space="preserve">less </w:t>
      </w:r>
      <w:r w:rsidR="0032423E">
        <w:t>than</w:t>
      </w:r>
      <w:r w:rsidR="00FD3955">
        <w:t xml:space="preserve"> a</w:t>
      </w:r>
      <w:r w:rsidR="009B2CE5">
        <w:t xml:space="preserve"> second</w:t>
      </w:r>
      <w:r w:rsidRPr="001443F1">
        <w:t>.</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w:t>
      </w:r>
      <w:r w:rsidR="00FD3955">
        <w:t xml:space="preserve"> within</w:t>
      </w:r>
      <w:r w:rsidRPr="001443F1">
        <w:t xml:space="preserve"> </w:t>
      </w:r>
      <w:r w:rsidR="00FD3955">
        <w:t>less than a</w:t>
      </w:r>
      <w:r w:rsidR="009B2CE5">
        <w:t xml:space="preserve"> second</w:t>
      </w:r>
      <w:r w:rsidRPr="001443F1">
        <w:t>.</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xml:space="preserve">: The system should be sent and </w:t>
      </w:r>
      <w:r w:rsidR="008768F7" w:rsidRPr="001443F1">
        <w:t xml:space="preserve">saved within </w:t>
      </w:r>
      <w:r w:rsidR="004F251E">
        <w:t>less tha</w:t>
      </w:r>
      <w:r w:rsidR="008768F7">
        <w:t>n a second</w:t>
      </w:r>
      <w:r w:rsidR="008768F7" w:rsidRPr="001443F1">
        <w:t>.</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registered users to delete themselves from registered rides/events.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lastRenderedPageBreak/>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rsidR="00DB504A" w:rsidRPr="001443F1" w:rsidRDefault="00DB504A" w:rsidP="00DB504A">
      <w:pPr>
        <w:pStyle w:val="Standard"/>
        <w:numPr>
          <w:ilvl w:val="0"/>
          <w:numId w:val="2"/>
        </w:numPr>
        <w:ind w:left="720"/>
        <w:rPr>
          <w:rFonts w:ascii="Times New Roman" w:hAnsi="Times New Roman" w:cs="Times New Roman"/>
        </w:rPr>
      </w:pPr>
      <w:r w:rsidRPr="001443F1">
        <w:rPr>
          <w:rFonts w:ascii="Times New Roman" w:hAnsi="Times New Roman" w:cs="Times New Roman"/>
          <w:b/>
          <w:bCs/>
        </w:rPr>
        <w:t>Usability</w:t>
      </w:r>
      <w:r w:rsidRPr="001443F1">
        <w:rPr>
          <w:rFonts w:ascii="Times New Roman" w:hAnsi="Times New Roman" w:cs="Times New Roman"/>
        </w:rPr>
        <w:t>: No previous training time. System is simple and easy to follow.</w:t>
      </w:r>
    </w:p>
    <w:p w:rsidR="00DB504A" w:rsidRPr="001443F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Reliability</w:t>
      </w:r>
      <w:r w:rsidRPr="001443F1">
        <w:rPr>
          <w:rFonts w:ascii="Times New Roman" w:hAnsi="Times New Roman" w:cs="Times New Roman"/>
        </w:rPr>
        <w:t>: The system should perform correctly 99% of the time.</w:t>
      </w:r>
    </w:p>
    <w:p w:rsidR="00DB504A" w:rsidRPr="001443F1" w:rsidRDefault="00DB504A" w:rsidP="00DB504A">
      <w:pPr>
        <w:pStyle w:val="ListParagraph"/>
        <w:numPr>
          <w:ilvl w:val="0"/>
          <w:numId w:val="1"/>
        </w:numPr>
        <w:autoSpaceDE w:val="0"/>
        <w:autoSpaceDN w:val="0"/>
        <w:adjustRightInd w:val="0"/>
        <w:ind w:left="720"/>
      </w:pPr>
      <w:r w:rsidRPr="001443F1">
        <w:rPr>
          <w:b/>
          <w:bCs/>
        </w:rPr>
        <w:t>Performance</w:t>
      </w:r>
      <w:r w:rsidRPr="001443F1">
        <w:t>: The system should be sent and saved within 3 seconds.</w:t>
      </w:r>
    </w:p>
    <w:p w:rsidR="00DB504A" w:rsidRPr="00B95D61" w:rsidRDefault="00DB504A" w:rsidP="00DB504A">
      <w:pPr>
        <w:pStyle w:val="Standard"/>
        <w:numPr>
          <w:ilvl w:val="0"/>
          <w:numId w:val="2"/>
        </w:numPr>
        <w:spacing w:line="360" w:lineRule="auto"/>
        <w:ind w:left="720"/>
        <w:rPr>
          <w:rFonts w:ascii="Times New Roman" w:hAnsi="Times New Roman" w:cs="Times New Roman"/>
        </w:rPr>
      </w:pPr>
      <w:r w:rsidRPr="001443F1">
        <w:rPr>
          <w:rFonts w:ascii="Times New Roman" w:hAnsi="Times New Roman" w:cs="Times New Roman"/>
          <w:b/>
          <w:bCs/>
        </w:rPr>
        <w:t>Supportability</w:t>
      </w:r>
      <w:r w:rsidRPr="001443F1">
        <w:rPr>
          <w:rFonts w:ascii="Times New Roman" w:hAnsi="Times New Roman" w:cs="Times New Roman"/>
        </w:rPr>
        <w:t>: The system should be easy to maintain, make appropriate changes, and be correctly handled by IE, Mozilla, Chrome and Safari.</w:t>
      </w:r>
    </w:p>
    <w:p w:rsidR="00DB504A" w:rsidRDefault="00DB504A" w:rsidP="00DB504A">
      <w:pPr>
        <w:pStyle w:val="Heading2"/>
        <w:rPr>
          <w:rFonts w:ascii="Times New Roman" w:hAnsi="Times New Roman"/>
        </w:rPr>
      </w:pPr>
      <w:bookmarkStart w:id="12" w:name="_Toc279764508"/>
      <w:r>
        <w:rPr>
          <w:rFonts w:ascii="Times New Roman" w:hAnsi="Times New Roman"/>
        </w:rPr>
        <w:t>1</w:t>
      </w:r>
      <w:r w:rsidRPr="00C123A1">
        <w:rPr>
          <w:rFonts w:ascii="Times New Roman" w:hAnsi="Times New Roman"/>
        </w:rPr>
        <w:t>.2 Analysis of System Requirements</w:t>
      </w:r>
      <w:bookmarkEnd w:id="7"/>
      <w:bookmarkEnd w:id="8"/>
      <w:bookmarkEnd w:id="9"/>
      <w:bookmarkEnd w:id="12"/>
      <w:r w:rsidRPr="00C123A1">
        <w:rPr>
          <w:rFonts w:ascii="Times New Roman" w:hAnsi="Times New Roman"/>
        </w:rPr>
        <w:t xml:space="preserve"> </w:t>
      </w:r>
      <w:bookmarkEnd w:id="10"/>
      <w:bookmarkEnd w:id="11"/>
    </w:p>
    <w:p w:rsidR="00DB504A" w:rsidRPr="004E0DEC" w:rsidRDefault="00DB504A" w:rsidP="00DB504A"/>
    <w:p w:rsidR="00DB504A" w:rsidRPr="004E0DEC" w:rsidRDefault="00DB504A" w:rsidP="00DB504A">
      <w:pPr>
        <w:spacing w:line="360" w:lineRule="auto"/>
      </w:pPr>
      <w:r w:rsidRPr="004E0DEC">
        <w:t xml:space="preserve">This section includes subsections that present the use case model of the VQ system, the static model, and the dynamic model consecutively. </w:t>
      </w:r>
    </w:p>
    <w:p w:rsidR="00DB504A" w:rsidRPr="007A7DAD" w:rsidRDefault="00DB504A" w:rsidP="00DB504A">
      <w:pPr>
        <w:pStyle w:val="Heading3"/>
        <w:rPr>
          <w:rFonts w:ascii="Times New Roman" w:hAnsi="Times New Roman"/>
        </w:rPr>
      </w:pPr>
      <w:bookmarkStart w:id="13" w:name="h.5g5tfx45ts2m"/>
      <w:bookmarkStart w:id="14" w:name="_Toc271467483"/>
      <w:bookmarkStart w:id="15" w:name="_Toc271715748"/>
      <w:bookmarkStart w:id="16" w:name="_Toc271735382"/>
      <w:bookmarkStart w:id="17" w:name="_Toc276894886"/>
      <w:bookmarkStart w:id="18" w:name="_Toc279764509"/>
      <w:bookmarkStart w:id="19" w:name="_Toc271543164"/>
      <w:bookmarkEnd w:id="13"/>
      <w:r>
        <w:rPr>
          <w:rFonts w:ascii="Times New Roman" w:hAnsi="Times New Roman"/>
          <w:sz w:val="26"/>
          <w:szCs w:val="26"/>
        </w:rPr>
        <w:t>1</w:t>
      </w:r>
      <w:r w:rsidRPr="00304464">
        <w:rPr>
          <w:rFonts w:ascii="Times New Roman" w:hAnsi="Times New Roman"/>
          <w:sz w:val="26"/>
          <w:szCs w:val="26"/>
        </w:rPr>
        <w:t>.2.1 Use case model</w:t>
      </w:r>
      <w:bookmarkEnd w:id="14"/>
      <w:bookmarkEnd w:id="15"/>
      <w:bookmarkEnd w:id="16"/>
      <w:bookmarkEnd w:id="17"/>
      <w:bookmarkEnd w:id="18"/>
      <w:r w:rsidRPr="00304464">
        <w:rPr>
          <w:rFonts w:ascii="Times New Roman" w:hAnsi="Times New Roman"/>
          <w:sz w:val="26"/>
          <w:szCs w:val="26"/>
        </w:rPr>
        <w:t xml:space="preserve"> </w:t>
      </w:r>
      <w:bookmarkEnd w:id="19"/>
    </w:p>
    <w:p w:rsidR="00DB504A" w:rsidRDefault="00DB504A" w:rsidP="00DB504A">
      <w:pPr>
        <w:pStyle w:val="Standard"/>
        <w:spacing w:before="120" w:after="240" w:line="360" w:lineRule="auto"/>
        <w:rPr>
          <w:rFonts w:ascii="Times New Roman" w:hAnsi="Times New Roman" w:cs="Times New Roman"/>
        </w:rPr>
      </w:pPr>
      <w:r w:rsidRPr="005E05CD">
        <w:rPr>
          <w:rFonts w:ascii="Times New Roman" w:hAnsi="Times New Roman" w:cs="Times New Roman"/>
          <w:color w:val="222222"/>
          <w:shd w:val="clear" w:color="auto" w:fill="FFFFFF"/>
        </w:rPr>
        <w:t xml:space="preserve">The use case diagram describes the </w:t>
      </w:r>
      <w:r>
        <w:rPr>
          <w:rFonts w:ascii="Times New Roman" w:hAnsi="Times New Roman" w:cs="Times New Roman"/>
          <w:color w:val="222222"/>
          <w:shd w:val="clear" w:color="auto" w:fill="FFFFFF"/>
        </w:rPr>
        <w:t>list of steps that defines the interaction between the three types of users displayed in the diagram: venue guest user, venue registered user, and single venue admin and the system</w:t>
      </w:r>
      <w:r w:rsidRPr="005E05C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They all work together to accomplish the goal of the proposed system. Below is the </w:t>
      </w:r>
      <w:r>
        <w:rPr>
          <w:rFonts w:ascii="Times New Roman" w:hAnsi="Times New Roman" w:cs="Times New Roman"/>
        </w:rPr>
        <w:t xml:space="preserve">Use Cases Diagrams using UML for specific details with the specific functionalities that were implemented. </w:t>
      </w:r>
    </w:p>
    <w:p w:rsidR="00DB504A" w:rsidRPr="005E05CD" w:rsidRDefault="00563C21" w:rsidP="00784D78">
      <w:pPr>
        <w:pStyle w:val="Standard"/>
        <w:spacing w:before="120" w:after="240" w:line="360" w:lineRule="auto"/>
        <w:ind w:left="-900" w:firstLine="180"/>
        <w:rPr>
          <w:rFonts w:ascii="Times New Roman" w:hAnsi="Times New Roman" w:cs="Times New Roman"/>
        </w:rPr>
      </w:pPr>
      <w:r>
        <w:rPr>
          <w:noProof/>
        </w:rPr>
        <w:lastRenderedPageBreak/>
        <w:drawing>
          <wp:inline distT="0" distB="0" distL="0" distR="0">
            <wp:extent cx="6852358" cy="4245997"/>
            <wp:effectExtent l="19050" t="0" r="5642" b="0"/>
            <wp:docPr id="1" name="Picture 1" descr="Use-Case Diagram VQ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ram VQ 2"/>
                    <pic:cNvPicPr>
                      <a:picLocks noChangeAspect="1" noChangeArrowheads="1"/>
                    </pic:cNvPicPr>
                  </pic:nvPicPr>
                  <pic:blipFill>
                    <a:blip r:embed="rId6" cstate="print"/>
                    <a:srcRect/>
                    <a:stretch>
                      <a:fillRect/>
                    </a:stretch>
                  </pic:blipFill>
                  <pic:spPr bwMode="auto">
                    <a:xfrm>
                      <a:off x="0" y="0"/>
                      <a:ext cx="6856956" cy="4248846"/>
                    </a:xfrm>
                    <a:prstGeom prst="rect">
                      <a:avLst/>
                    </a:prstGeom>
                    <a:noFill/>
                    <a:ln w="9525">
                      <a:noFill/>
                      <a:miter lim="800000"/>
                      <a:headEnd/>
                      <a:tailEnd/>
                    </a:ln>
                  </pic:spPr>
                </pic:pic>
              </a:graphicData>
            </a:graphic>
          </wp:inline>
        </w:drawing>
      </w:r>
    </w:p>
    <w:p w:rsidR="00DB504A" w:rsidRDefault="00DB504A" w:rsidP="00DB504A">
      <w:pPr>
        <w:pStyle w:val="Heading3"/>
        <w:rPr>
          <w:rFonts w:ascii="Times New Roman" w:hAnsi="Times New Roman"/>
          <w:sz w:val="26"/>
          <w:szCs w:val="26"/>
        </w:rPr>
      </w:pPr>
      <w:bookmarkStart w:id="20" w:name="_Toc271735383"/>
      <w:bookmarkStart w:id="21" w:name="_Toc276894887"/>
      <w:bookmarkStart w:id="22" w:name="_Toc279764510"/>
      <w:bookmarkStart w:id="23" w:name="_Toc271543165"/>
      <w:bookmarkStart w:id="24" w:name="_Toc271715749"/>
      <w:r>
        <w:rPr>
          <w:rFonts w:ascii="Times New Roman" w:hAnsi="Times New Roman"/>
          <w:sz w:val="26"/>
          <w:szCs w:val="26"/>
        </w:rPr>
        <w:t>1</w:t>
      </w:r>
      <w:r w:rsidRPr="00C123A1">
        <w:rPr>
          <w:rFonts w:ascii="Times New Roman" w:hAnsi="Times New Roman"/>
          <w:sz w:val="26"/>
          <w:szCs w:val="26"/>
        </w:rPr>
        <w:t>.2.3 Static model</w:t>
      </w:r>
      <w:bookmarkEnd w:id="20"/>
      <w:bookmarkEnd w:id="21"/>
      <w:bookmarkEnd w:id="22"/>
      <w:r w:rsidRPr="00C123A1">
        <w:rPr>
          <w:rFonts w:ascii="Times New Roman" w:hAnsi="Times New Roman"/>
          <w:sz w:val="26"/>
          <w:szCs w:val="26"/>
        </w:rPr>
        <w:t xml:space="preserve"> </w:t>
      </w:r>
      <w:bookmarkEnd w:id="23"/>
      <w:bookmarkEnd w:id="24"/>
    </w:p>
    <w:p w:rsidR="00DB504A" w:rsidRPr="007F49E6" w:rsidRDefault="00DB504A" w:rsidP="00DB504A"/>
    <w:p w:rsidR="00DB504A" w:rsidRPr="006C03C0" w:rsidRDefault="00DB504A" w:rsidP="00DB504A">
      <w:pPr>
        <w:spacing w:line="360" w:lineRule="auto"/>
      </w:pPr>
      <w:r w:rsidRPr="006C03C0">
        <w:t>A static model expresses the system and does not account for</w:t>
      </w:r>
      <w:r>
        <w:t xml:space="preserve"> sequence of events or time</w:t>
      </w:r>
      <w:r w:rsidRPr="006C03C0">
        <w:t xml:space="preserve">. </w:t>
      </w:r>
      <w:r>
        <w:t xml:space="preserve">For the VQ system, a class diagram will be included. The diagram will display </w:t>
      </w:r>
      <w:r w:rsidRPr="006C03C0">
        <w:t>the structure of sy</w:t>
      </w:r>
      <w:r>
        <w:t>stem by showing the classes,</w:t>
      </w:r>
      <w:r w:rsidRPr="006C03C0">
        <w:t xml:space="preserve"> attributes, methods, and the relationship between </w:t>
      </w:r>
      <w:r>
        <w:t>these classes</w:t>
      </w:r>
      <w:r w:rsidRPr="006C03C0">
        <w:t xml:space="preserve">. </w:t>
      </w:r>
      <w:r>
        <w:t xml:space="preserve">On Appendix D, the static diagram will be shown. </w:t>
      </w:r>
    </w:p>
    <w:p w:rsidR="00DB504A" w:rsidRPr="007F49E6" w:rsidRDefault="00DB504A" w:rsidP="00DB504A"/>
    <w:p w:rsidR="00DB504A" w:rsidRPr="00C123A1" w:rsidRDefault="00DB504A" w:rsidP="00DB504A">
      <w:pPr>
        <w:pStyle w:val="Heading3"/>
        <w:rPr>
          <w:rFonts w:ascii="Times New Roman" w:hAnsi="Times New Roman"/>
          <w:sz w:val="26"/>
          <w:szCs w:val="26"/>
        </w:rPr>
      </w:pPr>
      <w:bookmarkStart w:id="25" w:name="_Toc271735384"/>
      <w:bookmarkStart w:id="26" w:name="_Toc276894888"/>
      <w:bookmarkStart w:id="27" w:name="_Toc279764511"/>
      <w:bookmarkStart w:id="28" w:name="_Toc271543166"/>
      <w:bookmarkStart w:id="29" w:name="_Toc271715750"/>
      <w:r>
        <w:rPr>
          <w:rFonts w:ascii="Times New Roman" w:hAnsi="Times New Roman"/>
          <w:sz w:val="26"/>
          <w:szCs w:val="26"/>
        </w:rPr>
        <w:t>1</w:t>
      </w:r>
      <w:r w:rsidRPr="00C123A1">
        <w:rPr>
          <w:rFonts w:ascii="Times New Roman" w:hAnsi="Times New Roman"/>
          <w:sz w:val="26"/>
          <w:szCs w:val="26"/>
        </w:rPr>
        <w:t>.2.4 Dynamic model</w:t>
      </w:r>
      <w:bookmarkEnd w:id="25"/>
      <w:bookmarkEnd w:id="26"/>
      <w:bookmarkEnd w:id="27"/>
      <w:r w:rsidRPr="00C123A1">
        <w:rPr>
          <w:rFonts w:ascii="Times New Roman" w:hAnsi="Times New Roman"/>
          <w:sz w:val="26"/>
          <w:szCs w:val="26"/>
        </w:rPr>
        <w:t xml:space="preserve"> </w:t>
      </w:r>
      <w:bookmarkEnd w:id="28"/>
      <w:bookmarkEnd w:id="29"/>
    </w:p>
    <w:p w:rsidR="00DB504A" w:rsidRDefault="00DB504A" w:rsidP="00DB504A">
      <w:pPr>
        <w:pStyle w:val="Standard"/>
        <w:spacing w:line="360" w:lineRule="auto"/>
        <w:rPr>
          <w:rFonts w:ascii="Times New Roman" w:hAnsi="Times New Roman" w:cs="Times New Roman"/>
        </w:rPr>
      </w:pPr>
    </w:p>
    <w:p w:rsidR="00DB504A" w:rsidRPr="006C03C0" w:rsidRDefault="00DB504A" w:rsidP="00DB504A">
      <w:pPr>
        <w:spacing w:line="360" w:lineRule="auto"/>
      </w:pPr>
      <w:r>
        <w:t>On the other hand, the dynamic model</w:t>
      </w:r>
      <w:r w:rsidRPr="006C03C0">
        <w:t xml:space="preserve"> does account </w:t>
      </w:r>
      <w:r>
        <w:t>for</w:t>
      </w:r>
      <w:r w:rsidRPr="006C03C0">
        <w:t xml:space="preserve"> time. </w:t>
      </w:r>
      <w:r>
        <w:t xml:space="preserve">For the VQ system, sequence diagrams will be included. These will show </w:t>
      </w:r>
      <w:r w:rsidRPr="006C03C0">
        <w:t>object</w:t>
      </w:r>
      <w:r>
        <w:t>s</w:t>
      </w:r>
      <w:r w:rsidRPr="006C03C0">
        <w:t xml:space="preserve"> and class interactions in a sequence of events arranged in a time l</w:t>
      </w:r>
      <w:r>
        <w:t xml:space="preserve">ine that displays functionality in order to </w:t>
      </w:r>
      <w:r w:rsidRPr="006C03C0">
        <w:t xml:space="preserve">allow the developers and programmers to view how the users should transition </w:t>
      </w:r>
      <w:r>
        <w:t>based on these actions</w:t>
      </w:r>
      <w:r w:rsidRPr="006C03C0">
        <w:t xml:space="preserve">. </w:t>
      </w:r>
      <w:r>
        <w:t xml:space="preserve">On Appendix D, the dynamic diagram will be shown. </w:t>
      </w:r>
    </w:p>
    <w:p w:rsidR="00DB504A" w:rsidRDefault="00DB504A"/>
    <w:p w:rsidR="00DB504A" w:rsidRDefault="00DB504A"/>
    <w:p w:rsidR="00DB504A" w:rsidRDefault="00DB504A"/>
    <w:p w:rsidR="00DB504A" w:rsidRDefault="00DB504A"/>
    <w:p w:rsidR="00DB504A" w:rsidRDefault="00DB504A"/>
    <w:p w:rsidR="00DB504A" w:rsidRDefault="00DB504A"/>
    <w:sectPr w:rsidR="00DB504A"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C7625"/>
    <w:multiLevelType w:val="hybridMultilevel"/>
    <w:tmpl w:val="15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A23463"/>
    <w:multiLevelType w:val="hybridMultilevel"/>
    <w:tmpl w:val="F81C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375F0"/>
    <w:rsid w:val="000066E5"/>
    <w:rsid w:val="0002621A"/>
    <w:rsid w:val="0003104D"/>
    <w:rsid w:val="00035B48"/>
    <w:rsid w:val="000365D9"/>
    <w:rsid w:val="00050AC5"/>
    <w:rsid w:val="000552A5"/>
    <w:rsid w:val="00057024"/>
    <w:rsid w:val="00060D61"/>
    <w:rsid w:val="00060E98"/>
    <w:rsid w:val="0007032B"/>
    <w:rsid w:val="00083FAA"/>
    <w:rsid w:val="00084D52"/>
    <w:rsid w:val="00090509"/>
    <w:rsid w:val="00094756"/>
    <w:rsid w:val="000A50BE"/>
    <w:rsid w:val="000B4B4E"/>
    <w:rsid w:val="000B5384"/>
    <w:rsid w:val="000B6B2F"/>
    <w:rsid w:val="000B7FF3"/>
    <w:rsid w:val="000C33B3"/>
    <w:rsid w:val="000C691E"/>
    <w:rsid w:val="000D144E"/>
    <w:rsid w:val="000D5C30"/>
    <w:rsid w:val="000E2AB2"/>
    <w:rsid w:val="000F095A"/>
    <w:rsid w:val="000F1360"/>
    <w:rsid w:val="00101FA3"/>
    <w:rsid w:val="00104039"/>
    <w:rsid w:val="00104835"/>
    <w:rsid w:val="001055B5"/>
    <w:rsid w:val="0011664E"/>
    <w:rsid w:val="00132BFB"/>
    <w:rsid w:val="00136152"/>
    <w:rsid w:val="00137EB3"/>
    <w:rsid w:val="00142A03"/>
    <w:rsid w:val="00151E02"/>
    <w:rsid w:val="001574B3"/>
    <w:rsid w:val="00157762"/>
    <w:rsid w:val="001601F6"/>
    <w:rsid w:val="001643F4"/>
    <w:rsid w:val="00166DCC"/>
    <w:rsid w:val="001876B7"/>
    <w:rsid w:val="00190C76"/>
    <w:rsid w:val="001915F0"/>
    <w:rsid w:val="00191DE9"/>
    <w:rsid w:val="001A14AF"/>
    <w:rsid w:val="001A18BE"/>
    <w:rsid w:val="001A1ABD"/>
    <w:rsid w:val="001A37CB"/>
    <w:rsid w:val="001C107F"/>
    <w:rsid w:val="001D2AFA"/>
    <w:rsid w:val="001E4644"/>
    <w:rsid w:val="001E5C8D"/>
    <w:rsid w:val="00200205"/>
    <w:rsid w:val="00200B18"/>
    <w:rsid w:val="00202A84"/>
    <w:rsid w:val="00203DF5"/>
    <w:rsid w:val="0020710D"/>
    <w:rsid w:val="002102DD"/>
    <w:rsid w:val="00210E36"/>
    <w:rsid w:val="0021389F"/>
    <w:rsid w:val="00213D38"/>
    <w:rsid w:val="00216CB3"/>
    <w:rsid w:val="0023654B"/>
    <w:rsid w:val="0024439A"/>
    <w:rsid w:val="002502AB"/>
    <w:rsid w:val="00250A4F"/>
    <w:rsid w:val="00254540"/>
    <w:rsid w:val="00260583"/>
    <w:rsid w:val="002641B4"/>
    <w:rsid w:val="00270D96"/>
    <w:rsid w:val="00271790"/>
    <w:rsid w:val="00290643"/>
    <w:rsid w:val="00292D80"/>
    <w:rsid w:val="0029327C"/>
    <w:rsid w:val="0029452E"/>
    <w:rsid w:val="002A09FC"/>
    <w:rsid w:val="002B31EF"/>
    <w:rsid w:val="002B50A5"/>
    <w:rsid w:val="002C3401"/>
    <w:rsid w:val="002D0CE5"/>
    <w:rsid w:val="002D5F9B"/>
    <w:rsid w:val="002E3E0C"/>
    <w:rsid w:val="002E734E"/>
    <w:rsid w:val="002F4365"/>
    <w:rsid w:val="002F5011"/>
    <w:rsid w:val="002F50F4"/>
    <w:rsid w:val="00302310"/>
    <w:rsid w:val="0030579C"/>
    <w:rsid w:val="00306DFB"/>
    <w:rsid w:val="003077FD"/>
    <w:rsid w:val="0031616D"/>
    <w:rsid w:val="00320313"/>
    <w:rsid w:val="00321184"/>
    <w:rsid w:val="0032423E"/>
    <w:rsid w:val="00324BE6"/>
    <w:rsid w:val="0034018D"/>
    <w:rsid w:val="00343E76"/>
    <w:rsid w:val="003440F5"/>
    <w:rsid w:val="003539AD"/>
    <w:rsid w:val="00354627"/>
    <w:rsid w:val="00360289"/>
    <w:rsid w:val="0036211A"/>
    <w:rsid w:val="00362362"/>
    <w:rsid w:val="00366478"/>
    <w:rsid w:val="003677B8"/>
    <w:rsid w:val="00374514"/>
    <w:rsid w:val="00384DC5"/>
    <w:rsid w:val="00385E2D"/>
    <w:rsid w:val="00390FE6"/>
    <w:rsid w:val="00391352"/>
    <w:rsid w:val="003935E9"/>
    <w:rsid w:val="003A2B50"/>
    <w:rsid w:val="003A50DF"/>
    <w:rsid w:val="003A588F"/>
    <w:rsid w:val="003B2EF1"/>
    <w:rsid w:val="003B5EBB"/>
    <w:rsid w:val="003B6913"/>
    <w:rsid w:val="003C0236"/>
    <w:rsid w:val="003C7CB5"/>
    <w:rsid w:val="003D0C95"/>
    <w:rsid w:val="003D3019"/>
    <w:rsid w:val="003E0815"/>
    <w:rsid w:val="003E386D"/>
    <w:rsid w:val="003F523E"/>
    <w:rsid w:val="00401723"/>
    <w:rsid w:val="00401F28"/>
    <w:rsid w:val="00405629"/>
    <w:rsid w:val="00405670"/>
    <w:rsid w:val="004163F1"/>
    <w:rsid w:val="004231B3"/>
    <w:rsid w:val="0043602D"/>
    <w:rsid w:val="0044029C"/>
    <w:rsid w:val="004431B9"/>
    <w:rsid w:val="00446231"/>
    <w:rsid w:val="00461F82"/>
    <w:rsid w:val="00466B8F"/>
    <w:rsid w:val="0047363A"/>
    <w:rsid w:val="004771D0"/>
    <w:rsid w:val="0048521F"/>
    <w:rsid w:val="004900AF"/>
    <w:rsid w:val="004954D8"/>
    <w:rsid w:val="00495815"/>
    <w:rsid w:val="00496E6B"/>
    <w:rsid w:val="00497471"/>
    <w:rsid w:val="00497521"/>
    <w:rsid w:val="00497BF8"/>
    <w:rsid w:val="004A78DB"/>
    <w:rsid w:val="004B23B4"/>
    <w:rsid w:val="004B48E0"/>
    <w:rsid w:val="004B59BD"/>
    <w:rsid w:val="004B6F7B"/>
    <w:rsid w:val="004C5B69"/>
    <w:rsid w:val="004C5C13"/>
    <w:rsid w:val="004D1897"/>
    <w:rsid w:val="004D50D8"/>
    <w:rsid w:val="004E22FD"/>
    <w:rsid w:val="004F251E"/>
    <w:rsid w:val="004F299A"/>
    <w:rsid w:val="004F3E44"/>
    <w:rsid w:val="00515C2B"/>
    <w:rsid w:val="00526C7A"/>
    <w:rsid w:val="005442D6"/>
    <w:rsid w:val="00545DA7"/>
    <w:rsid w:val="00545EEC"/>
    <w:rsid w:val="0054664F"/>
    <w:rsid w:val="005475F0"/>
    <w:rsid w:val="0055371D"/>
    <w:rsid w:val="00563C21"/>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F0177"/>
    <w:rsid w:val="005F191C"/>
    <w:rsid w:val="005F6C2F"/>
    <w:rsid w:val="00602AD2"/>
    <w:rsid w:val="00620A2A"/>
    <w:rsid w:val="00631979"/>
    <w:rsid w:val="00632EA7"/>
    <w:rsid w:val="00641686"/>
    <w:rsid w:val="00644011"/>
    <w:rsid w:val="00647B1C"/>
    <w:rsid w:val="0065016B"/>
    <w:rsid w:val="00650D31"/>
    <w:rsid w:val="00665757"/>
    <w:rsid w:val="006666CB"/>
    <w:rsid w:val="0066783E"/>
    <w:rsid w:val="00675E80"/>
    <w:rsid w:val="00695972"/>
    <w:rsid w:val="006A3855"/>
    <w:rsid w:val="006A6B5D"/>
    <w:rsid w:val="006A756B"/>
    <w:rsid w:val="006B1A42"/>
    <w:rsid w:val="006B4742"/>
    <w:rsid w:val="006B5920"/>
    <w:rsid w:val="006C502D"/>
    <w:rsid w:val="006C7309"/>
    <w:rsid w:val="006E3375"/>
    <w:rsid w:val="006E3B7A"/>
    <w:rsid w:val="006E6870"/>
    <w:rsid w:val="006E6F3B"/>
    <w:rsid w:val="006F2096"/>
    <w:rsid w:val="006F2935"/>
    <w:rsid w:val="006F45FE"/>
    <w:rsid w:val="006F4744"/>
    <w:rsid w:val="006F4B46"/>
    <w:rsid w:val="006F7527"/>
    <w:rsid w:val="006F7FF1"/>
    <w:rsid w:val="00701F8E"/>
    <w:rsid w:val="00723989"/>
    <w:rsid w:val="007241E4"/>
    <w:rsid w:val="007249B7"/>
    <w:rsid w:val="007335BE"/>
    <w:rsid w:val="00733D11"/>
    <w:rsid w:val="0073589C"/>
    <w:rsid w:val="007409C6"/>
    <w:rsid w:val="00742058"/>
    <w:rsid w:val="00744654"/>
    <w:rsid w:val="0074535C"/>
    <w:rsid w:val="00746D1C"/>
    <w:rsid w:val="0075088F"/>
    <w:rsid w:val="00752B26"/>
    <w:rsid w:val="007648D1"/>
    <w:rsid w:val="007805F4"/>
    <w:rsid w:val="00784D78"/>
    <w:rsid w:val="007877C5"/>
    <w:rsid w:val="00790103"/>
    <w:rsid w:val="007912FC"/>
    <w:rsid w:val="00792B8C"/>
    <w:rsid w:val="00792BF0"/>
    <w:rsid w:val="00794991"/>
    <w:rsid w:val="007A3876"/>
    <w:rsid w:val="007B4023"/>
    <w:rsid w:val="007B4390"/>
    <w:rsid w:val="007B6FD7"/>
    <w:rsid w:val="007C09F9"/>
    <w:rsid w:val="007C528C"/>
    <w:rsid w:val="007D454E"/>
    <w:rsid w:val="007D6DE5"/>
    <w:rsid w:val="007E2B8E"/>
    <w:rsid w:val="007E7D02"/>
    <w:rsid w:val="007F1830"/>
    <w:rsid w:val="007F36F2"/>
    <w:rsid w:val="008228B4"/>
    <w:rsid w:val="00822A8D"/>
    <w:rsid w:val="00823A56"/>
    <w:rsid w:val="00824867"/>
    <w:rsid w:val="008345BD"/>
    <w:rsid w:val="00836A3C"/>
    <w:rsid w:val="008404D6"/>
    <w:rsid w:val="00840829"/>
    <w:rsid w:val="00843B14"/>
    <w:rsid w:val="00851DDF"/>
    <w:rsid w:val="008575CF"/>
    <w:rsid w:val="00857D2B"/>
    <w:rsid w:val="00864D3A"/>
    <w:rsid w:val="00864FB5"/>
    <w:rsid w:val="00867F51"/>
    <w:rsid w:val="008728A4"/>
    <w:rsid w:val="0087328C"/>
    <w:rsid w:val="00873E9F"/>
    <w:rsid w:val="008768F7"/>
    <w:rsid w:val="008818D0"/>
    <w:rsid w:val="00882324"/>
    <w:rsid w:val="008866B7"/>
    <w:rsid w:val="0089040D"/>
    <w:rsid w:val="0089050B"/>
    <w:rsid w:val="0089142C"/>
    <w:rsid w:val="00892714"/>
    <w:rsid w:val="008A220D"/>
    <w:rsid w:val="008A28DE"/>
    <w:rsid w:val="008A58D7"/>
    <w:rsid w:val="008A7076"/>
    <w:rsid w:val="008A7AA4"/>
    <w:rsid w:val="008B5EB3"/>
    <w:rsid w:val="008C0652"/>
    <w:rsid w:val="008D0F44"/>
    <w:rsid w:val="008D1852"/>
    <w:rsid w:val="008F53E5"/>
    <w:rsid w:val="008F6A21"/>
    <w:rsid w:val="00900F68"/>
    <w:rsid w:val="0090268B"/>
    <w:rsid w:val="00902986"/>
    <w:rsid w:val="00903D7C"/>
    <w:rsid w:val="00907FA2"/>
    <w:rsid w:val="009132F4"/>
    <w:rsid w:val="00913C73"/>
    <w:rsid w:val="00913CEA"/>
    <w:rsid w:val="00915A2A"/>
    <w:rsid w:val="009177D8"/>
    <w:rsid w:val="00920048"/>
    <w:rsid w:val="00926471"/>
    <w:rsid w:val="00936300"/>
    <w:rsid w:val="009375F0"/>
    <w:rsid w:val="00940567"/>
    <w:rsid w:val="00943DB1"/>
    <w:rsid w:val="00943FE3"/>
    <w:rsid w:val="00946F5A"/>
    <w:rsid w:val="00953491"/>
    <w:rsid w:val="009608CB"/>
    <w:rsid w:val="00962FDE"/>
    <w:rsid w:val="009657F1"/>
    <w:rsid w:val="009665F0"/>
    <w:rsid w:val="00967535"/>
    <w:rsid w:val="00967B85"/>
    <w:rsid w:val="00970174"/>
    <w:rsid w:val="00970617"/>
    <w:rsid w:val="00970D0F"/>
    <w:rsid w:val="00973D45"/>
    <w:rsid w:val="00984CB8"/>
    <w:rsid w:val="00987851"/>
    <w:rsid w:val="00991975"/>
    <w:rsid w:val="00991FC2"/>
    <w:rsid w:val="00994C09"/>
    <w:rsid w:val="00996202"/>
    <w:rsid w:val="009A0EBE"/>
    <w:rsid w:val="009A1947"/>
    <w:rsid w:val="009A601F"/>
    <w:rsid w:val="009B0D96"/>
    <w:rsid w:val="009B15DA"/>
    <w:rsid w:val="009B2CE5"/>
    <w:rsid w:val="009C38D0"/>
    <w:rsid w:val="009C3F89"/>
    <w:rsid w:val="009C400D"/>
    <w:rsid w:val="009D1F0F"/>
    <w:rsid w:val="009E1BA3"/>
    <w:rsid w:val="009E28C5"/>
    <w:rsid w:val="009E7356"/>
    <w:rsid w:val="00A00745"/>
    <w:rsid w:val="00A0596D"/>
    <w:rsid w:val="00A06AC7"/>
    <w:rsid w:val="00A11E41"/>
    <w:rsid w:val="00A130B9"/>
    <w:rsid w:val="00A14A00"/>
    <w:rsid w:val="00A22BE9"/>
    <w:rsid w:val="00A2666B"/>
    <w:rsid w:val="00A373F0"/>
    <w:rsid w:val="00A375FF"/>
    <w:rsid w:val="00A5061A"/>
    <w:rsid w:val="00A523CB"/>
    <w:rsid w:val="00A607FC"/>
    <w:rsid w:val="00A73D8A"/>
    <w:rsid w:val="00A7430C"/>
    <w:rsid w:val="00A775BA"/>
    <w:rsid w:val="00A77F32"/>
    <w:rsid w:val="00A92B28"/>
    <w:rsid w:val="00AA09D6"/>
    <w:rsid w:val="00AA1EB9"/>
    <w:rsid w:val="00AA232F"/>
    <w:rsid w:val="00AA4E29"/>
    <w:rsid w:val="00AA6076"/>
    <w:rsid w:val="00AB2173"/>
    <w:rsid w:val="00AB2647"/>
    <w:rsid w:val="00AB2B4F"/>
    <w:rsid w:val="00AB3CE1"/>
    <w:rsid w:val="00AC0364"/>
    <w:rsid w:val="00AC5FB6"/>
    <w:rsid w:val="00AE1703"/>
    <w:rsid w:val="00AE240F"/>
    <w:rsid w:val="00AE377A"/>
    <w:rsid w:val="00AE3B6E"/>
    <w:rsid w:val="00AF0068"/>
    <w:rsid w:val="00B00604"/>
    <w:rsid w:val="00B01987"/>
    <w:rsid w:val="00B04073"/>
    <w:rsid w:val="00B04BD8"/>
    <w:rsid w:val="00B105E2"/>
    <w:rsid w:val="00B10EC1"/>
    <w:rsid w:val="00B11998"/>
    <w:rsid w:val="00B2193B"/>
    <w:rsid w:val="00B30114"/>
    <w:rsid w:val="00B30989"/>
    <w:rsid w:val="00B325A5"/>
    <w:rsid w:val="00B34E12"/>
    <w:rsid w:val="00B35D69"/>
    <w:rsid w:val="00B3673D"/>
    <w:rsid w:val="00B40B3B"/>
    <w:rsid w:val="00B41386"/>
    <w:rsid w:val="00B42AF7"/>
    <w:rsid w:val="00B45C8C"/>
    <w:rsid w:val="00B47C62"/>
    <w:rsid w:val="00B56820"/>
    <w:rsid w:val="00B62A44"/>
    <w:rsid w:val="00B6515F"/>
    <w:rsid w:val="00B71F69"/>
    <w:rsid w:val="00B7636F"/>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E669C"/>
    <w:rsid w:val="00BF4014"/>
    <w:rsid w:val="00BF75C2"/>
    <w:rsid w:val="00C038B9"/>
    <w:rsid w:val="00C10EAC"/>
    <w:rsid w:val="00C20CB3"/>
    <w:rsid w:val="00C360BA"/>
    <w:rsid w:val="00C40B2C"/>
    <w:rsid w:val="00C4191A"/>
    <w:rsid w:val="00C45CE0"/>
    <w:rsid w:val="00C57AE8"/>
    <w:rsid w:val="00C63669"/>
    <w:rsid w:val="00C65034"/>
    <w:rsid w:val="00C7313D"/>
    <w:rsid w:val="00C73909"/>
    <w:rsid w:val="00C75ED7"/>
    <w:rsid w:val="00C8089F"/>
    <w:rsid w:val="00C83B39"/>
    <w:rsid w:val="00C85DFB"/>
    <w:rsid w:val="00C87E02"/>
    <w:rsid w:val="00C915C4"/>
    <w:rsid w:val="00C978A5"/>
    <w:rsid w:val="00CA0E99"/>
    <w:rsid w:val="00CA2C1E"/>
    <w:rsid w:val="00CA5D4B"/>
    <w:rsid w:val="00CB1BB9"/>
    <w:rsid w:val="00CB51DD"/>
    <w:rsid w:val="00CC687F"/>
    <w:rsid w:val="00CD139F"/>
    <w:rsid w:val="00CD1B25"/>
    <w:rsid w:val="00CD3654"/>
    <w:rsid w:val="00CD517F"/>
    <w:rsid w:val="00CE0A79"/>
    <w:rsid w:val="00CE0AE0"/>
    <w:rsid w:val="00CE1790"/>
    <w:rsid w:val="00D0260B"/>
    <w:rsid w:val="00D109B1"/>
    <w:rsid w:val="00D111F0"/>
    <w:rsid w:val="00D13B28"/>
    <w:rsid w:val="00D218C5"/>
    <w:rsid w:val="00D323F6"/>
    <w:rsid w:val="00D32622"/>
    <w:rsid w:val="00D33D3A"/>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7595D"/>
    <w:rsid w:val="00D83803"/>
    <w:rsid w:val="00D83A31"/>
    <w:rsid w:val="00D84535"/>
    <w:rsid w:val="00D871BB"/>
    <w:rsid w:val="00D87611"/>
    <w:rsid w:val="00D90174"/>
    <w:rsid w:val="00D90A81"/>
    <w:rsid w:val="00D90D47"/>
    <w:rsid w:val="00D94AED"/>
    <w:rsid w:val="00D94D8A"/>
    <w:rsid w:val="00D95471"/>
    <w:rsid w:val="00DA7832"/>
    <w:rsid w:val="00DB3452"/>
    <w:rsid w:val="00DB40E9"/>
    <w:rsid w:val="00DB504A"/>
    <w:rsid w:val="00DC29FE"/>
    <w:rsid w:val="00DD0614"/>
    <w:rsid w:val="00DD31E5"/>
    <w:rsid w:val="00DE0B28"/>
    <w:rsid w:val="00DE7106"/>
    <w:rsid w:val="00DF1CBE"/>
    <w:rsid w:val="00E00BEE"/>
    <w:rsid w:val="00E20BD7"/>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2A4"/>
    <w:rsid w:val="00F307CC"/>
    <w:rsid w:val="00F3269D"/>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3955"/>
    <w:rsid w:val="00FD5FA0"/>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5F0"/>
  </w:style>
  <w:style w:type="paragraph" w:styleId="Heading1">
    <w:name w:val="heading 1"/>
    <w:basedOn w:val="Normal"/>
    <w:next w:val="Normal"/>
    <w:link w:val="Heading1Char"/>
    <w:uiPriority w:val="9"/>
    <w:qFormat/>
    <w:rsid w:val="00DB504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4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5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04A"/>
    <w:rPr>
      <w:rFonts w:asciiTheme="majorHAnsi" w:eastAsiaTheme="majorEastAsia" w:hAnsiTheme="majorHAnsi" w:cstheme="majorBidi"/>
      <w:b/>
      <w:bCs/>
      <w:color w:val="4F81BD" w:themeColor="accent1"/>
    </w:rPr>
  </w:style>
  <w:style w:type="paragraph" w:customStyle="1" w:styleId="Standard">
    <w:name w:val="Standard"/>
    <w:rsid w:val="00DB504A"/>
    <w:pPr>
      <w:spacing w:after="0"/>
    </w:pPr>
    <w:rPr>
      <w:rFonts w:ascii="Arial" w:eastAsia="Arial" w:hAnsi="Arial" w:cs="Arial"/>
      <w:color w:val="000000"/>
    </w:rPr>
  </w:style>
  <w:style w:type="paragraph" w:styleId="ListParagraph">
    <w:name w:val="List Paragraph"/>
    <w:basedOn w:val="Normal"/>
    <w:uiPriority w:val="34"/>
    <w:qFormat/>
    <w:rsid w:val="00DB504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5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0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ws-dev.cis.fiu.edu/senior-project-website-v4/user/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9</cp:revision>
  <dcterms:created xsi:type="dcterms:W3CDTF">2015-02-15T21:28:00Z</dcterms:created>
  <dcterms:modified xsi:type="dcterms:W3CDTF">2015-03-01T20:35:00Z</dcterms:modified>
</cp:coreProperties>
</file>
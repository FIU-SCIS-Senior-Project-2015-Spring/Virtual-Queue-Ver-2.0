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4D0" w:rsidRPr="00125008" w:rsidRDefault="00BB77A3" w:rsidP="005534D0">
      <w:pPr>
        <w:spacing w:after="240"/>
        <w:jc w:val="center"/>
      </w:pPr>
      <w:r>
        <w:rPr>
          <w:b/>
          <w:bCs/>
          <w:color w:val="000000"/>
          <w:sz w:val="29"/>
          <w:szCs w:val="29"/>
        </w:rPr>
        <w:tab/>
      </w:r>
      <w:r w:rsidR="005534D0" w:rsidRPr="00125008">
        <w:rPr>
          <w:b/>
          <w:bCs/>
          <w:color w:val="000000"/>
          <w:sz w:val="29"/>
          <w:szCs w:val="29"/>
        </w:rPr>
        <w:t>Feasibility Study and Project Plan</w:t>
      </w:r>
    </w:p>
    <w:p w:rsidR="005534D0" w:rsidRPr="00125008" w:rsidRDefault="005534D0" w:rsidP="005534D0">
      <w:pPr>
        <w:spacing w:after="240"/>
        <w:jc w:val="center"/>
      </w:pPr>
      <w:r>
        <w:rPr>
          <w:color w:val="000000"/>
          <w:sz w:val="23"/>
          <w:szCs w:val="23"/>
        </w:rPr>
        <w:t>CIS 4911 – Senior Project</w:t>
      </w:r>
    </w:p>
    <w:p w:rsidR="005534D0" w:rsidRPr="00125008" w:rsidRDefault="005534D0" w:rsidP="005534D0"/>
    <w:p w:rsidR="005534D0" w:rsidRPr="00125008" w:rsidRDefault="005534D0" w:rsidP="005534D0">
      <w:pPr>
        <w:spacing w:after="240"/>
        <w:jc w:val="center"/>
      </w:pPr>
      <w:r>
        <w:rPr>
          <w:color w:val="000000"/>
          <w:sz w:val="36"/>
          <w:szCs w:val="36"/>
        </w:rPr>
        <w:t>Virtual Queue</w:t>
      </w:r>
    </w:p>
    <w:p w:rsidR="005534D0" w:rsidRDefault="005534D0" w:rsidP="005534D0"/>
    <w:p w:rsidR="005534D0" w:rsidRDefault="005534D0" w:rsidP="005534D0"/>
    <w:p w:rsidR="005534D0" w:rsidRPr="00125008" w:rsidRDefault="005534D0" w:rsidP="005534D0"/>
    <w:p w:rsidR="005534D0" w:rsidRPr="00125008" w:rsidRDefault="005534D0" w:rsidP="005534D0">
      <w:pPr>
        <w:spacing w:after="240"/>
        <w:jc w:val="center"/>
      </w:pPr>
      <w:r w:rsidRPr="00125008">
        <w:rPr>
          <w:b/>
          <w:bCs/>
          <w:color w:val="000000"/>
          <w:sz w:val="23"/>
          <w:szCs w:val="23"/>
        </w:rPr>
        <w:t>Member</w:t>
      </w:r>
      <w:r>
        <w:rPr>
          <w:b/>
          <w:bCs/>
          <w:color w:val="000000"/>
          <w:sz w:val="23"/>
          <w:szCs w:val="23"/>
        </w:rPr>
        <w:t>:</w:t>
      </w:r>
    </w:p>
    <w:p w:rsidR="005534D0" w:rsidRDefault="005534D0" w:rsidP="005534D0">
      <w:pPr>
        <w:spacing w:after="240"/>
        <w:jc w:val="center"/>
        <w:rPr>
          <w:color w:val="000000"/>
          <w:sz w:val="23"/>
          <w:szCs w:val="23"/>
        </w:rPr>
      </w:pPr>
      <w:r>
        <w:rPr>
          <w:color w:val="000000"/>
          <w:sz w:val="23"/>
          <w:szCs w:val="23"/>
        </w:rPr>
        <w:t>Kenneth Kon</w:t>
      </w:r>
    </w:p>
    <w:p w:rsidR="005534D0" w:rsidRPr="00125008" w:rsidRDefault="005534D0" w:rsidP="005534D0">
      <w:pPr>
        <w:spacing w:after="240"/>
        <w:jc w:val="center"/>
      </w:pPr>
      <w:r>
        <w:rPr>
          <w:color w:val="000000"/>
          <w:sz w:val="23"/>
          <w:szCs w:val="23"/>
        </w:rPr>
        <w:t>Michael Lazo</w:t>
      </w:r>
    </w:p>
    <w:p w:rsidR="005534D0" w:rsidRPr="00125008" w:rsidRDefault="005534D0" w:rsidP="005534D0"/>
    <w:p w:rsidR="005534D0" w:rsidRPr="00125008" w:rsidRDefault="005534D0" w:rsidP="005534D0">
      <w:pPr>
        <w:spacing w:after="240"/>
        <w:jc w:val="center"/>
      </w:pPr>
      <w:r w:rsidRPr="00125008">
        <w:rPr>
          <w:b/>
          <w:bCs/>
          <w:color w:val="000000"/>
          <w:sz w:val="23"/>
          <w:szCs w:val="23"/>
        </w:rPr>
        <w:t>Instructor</w:t>
      </w:r>
    </w:p>
    <w:p w:rsidR="005534D0" w:rsidRPr="00125008" w:rsidRDefault="005534D0" w:rsidP="005534D0">
      <w:pPr>
        <w:spacing w:after="240"/>
        <w:jc w:val="center"/>
      </w:pPr>
      <w:r w:rsidRPr="00125008">
        <w:rPr>
          <w:color w:val="000000"/>
          <w:sz w:val="23"/>
          <w:szCs w:val="23"/>
        </w:rPr>
        <w:t>Masoud Sadjadi</w:t>
      </w:r>
    </w:p>
    <w:p w:rsidR="005534D0" w:rsidRPr="00125008" w:rsidRDefault="005534D0" w:rsidP="005534D0"/>
    <w:p w:rsidR="005534D0" w:rsidRPr="00125008" w:rsidRDefault="005534D0" w:rsidP="005534D0">
      <w:pPr>
        <w:spacing w:after="240"/>
        <w:jc w:val="center"/>
      </w:pPr>
      <w:r w:rsidRPr="00125008">
        <w:rPr>
          <w:b/>
          <w:bCs/>
          <w:color w:val="000000"/>
          <w:sz w:val="23"/>
          <w:szCs w:val="23"/>
        </w:rPr>
        <w:t>Mentor</w:t>
      </w:r>
    </w:p>
    <w:p w:rsidR="005534D0" w:rsidRPr="00813EC1" w:rsidRDefault="00D60BF9" w:rsidP="005534D0">
      <w:pPr>
        <w:spacing w:after="240"/>
        <w:jc w:val="center"/>
        <w:rPr>
          <w:color w:val="000000"/>
          <w:sz w:val="23"/>
          <w:szCs w:val="23"/>
        </w:rPr>
      </w:pPr>
      <w:hyperlink r:id="rId6" w:history="1">
        <w:r w:rsidR="005534D0" w:rsidRPr="00813EC1">
          <w:rPr>
            <w:color w:val="000000"/>
            <w:sz w:val="23"/>
            <w:szCs w:val="23"/>
          </w:rPr>
          <w:t>Bernard Parenteau</w:t>
        </w:r>
      </w:hyperlink>
    </w:p>
    <w:p w:rsidR="005534D0" w:rsidRPr="00125008" w:rsidRDefault="005534D0" w:rsidP="005534D0">
      <w:pPr>
        <w:spacing w:after="240"/>
        <w:jc w:val="center"/>
      </w:pPr>
      <w:r w:rsidRPr="00125008">
        <w:rPr>
          <w:b/>
          <w:bCs/>
          <w:color w:val="000000"/>
          <w:sz w:val="23"/>
          <w:szCs w:val="23"/>
        </w:rPr>
        <w:t>Date</w:t>
      </w:r>
    </w:p>
    <w:p w:rsidR="005534D0" w:rsidRDefault="005534D0" w:rsidP="005534D0">
      <w:pPr>
        <w:spacing w:after="240"/>
        <w:jc w:val="center"/>
        <w:rPr>
          <w:color w:val="000000"/>
          <w:sz w:val="23"/>
          <w:szCs w:val="23"/>
        </w:rPr>
      </w:pPr>
      <w:r>
        <w:rPr>
          <w:color w:val="000000"/>
          <w:sz w:val="23"/>
          <w:szCs w:val="23"/>
        </w:rPr>
        <w:t>February</w:t>
      </w:r>
      <w:r w:rsidRPr="00A11F99">
        <w:rPr>
          <w:color w:val="000000"/>
          <w:sz w:val="23"/>
          <w:szCs w:val="23"/>
        </w:rPr>
        <w:t xml:space="preserve"> </w:t>
      </w:r>
      <w:r>
        <w:rPr>
          <w:color w:val="000000"/>
          <w:sz w:val="23"/>
          <w:szCs w:val="23"/>
        </w:rPr>
        <w:t>13</w:t>
      </w:r>
      <w:r w:rsidRPr="00A11F99">
        <w:rPr>
          <w:color w:val="000000"/>
          <w:sz w:val="28"/>
          <w:szCs w:val="28"/>
          <w:vertAlign w:val="superscript"/>
        </w:rPr>
        <w:t xml:space="preserve">th </w:t>
      </w:r>
      <w:r>
        <w:rPr>
          <w:color w:val="000000"/>
          <w:sz w:val="23"/>
          <w:szCs w:val="23"/>
        </w:rPr>
        <w:t>2015</w:t>
      </w: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43180A" w:rsidRDefault="0043180A" w:rsidP="0043180A">
      <w:pPr>
        <w:pStyle w:val="Standard"/>
        <w:spacing w:after="240"/>
        <w:rPr>
          <w:rFonts w:ascii="Times New Roman" w:eastAsia="Times New Roman" w:hAnsi="Times New Roman" w:cs="Times New Roman"/>
        </w:rPr>
      </w:pPr>
      <w:r w:rsidRPr="00804B83">
        <w:rPr>
          <w:rFonts w:ascii="Times New Roman" w:eastAsia="Times New Roman" w:hAnsi="Times New Roman" w:cs="Times New Roman"/>
        </w:rPr>
        <w:lastRenderedPageBreak/>
        <w:t>Copyright © Flori</w:t>
      </w:r>
      <w:r>
        <w:rPr>
          <w:rFonts w:ascii="Times New Roman" w:eastAsia="Times New Roman" w:hAnsi="Times New Roman" w:cs="Times New Roman"/>
        </w:rPr>
        <w:t>da International University 2015</w:t>
      </w:r>
      <w:r w:rsidRPr="00804B83">
        <w:rPr>
          <w:rFonts w:ascii="Times New Roman" w:eastAsia="Times New Roman" w:hAnsi="Times New Roman" w:cs="Times New Roman"/>
        </w:rPr>
        <w:t xml:space="preserve">. All Rights Reserved. No part of the Virtual </w:t>
      </w:r>
      <w:r>
        <w:rPr>
          <w:rFonts w:ascii="Times New Roman" w:eastAsia="Times New Roman" w:hAnsi="Times New Roman" w:cs="Times New Roman"/>
        </w:rPr>
        <w:t>Queue</w:t>
      </w:r>
      <w:r w:rsidRPr="00804B83">
        <w:rPr>
          <w:rFonts w:ascii="Times New Roman" w:eastAsia="Times New Roman" w:hAnsi="Times New Roman" w:cs="Times New Roman"/>
        </w:rPr>
        <w:t xml:space="preserve"> Project or documentation may be reproduced or modified without the express consent of Florida International University</w:t>
      </w:r>
      <w:r>
        <w:rPr>
          <w:rFonts w:ascii="Times New Roman" w:eastAsia="Times New Roman" w:hAnsi="Times New Roman" w:cs="Times New Roman"/>
        </w:rPr>
        <w:t xml:space="preserve">, </w:t>
      </w:r>
      <w:r w:rsidRPr="00804B83">
        <w:rPr>
          <w:rFonts w:ascii="Times New Roman" w:eastAsia="Times New Roman" w:hAnsi="Times New Roman" w:cs="Times New Roman"/>
        </w:rPr>
        <w:t>School of Computing &amp; Information Sciences. Redistribution or commercial use is strictly prohibited.</w:t>
      </w:r>
      <w:r>
        <w:rPr>
          <w:rFonts w:ascii="Times New Roman" w:eastAsia="Times New Roman" w:hAnsi="Times New Roman" w:cs="Times New Roman"/>
        </w:rPr>
        <w:t xml:space="preserve"> The Software is provided “AS IS”, without warranty of any kind, express or implied, including but not limited to the warranties of merchantability, fitness for a particular purpose, if no event shall the authors or copyright holders be liable for any claim, damage or other liability. </w:t>
      </w: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rsidP="001F4174">
      <w:pPr>
        <w:spacing w:after="240"/>
        <w:jc w:val="center"/>
        <w:rPr>
          <w:color w:val="000000"/>
          <w:sz w:val="23"/>
          <w:szCs w:val="23"/>
        </w:rPr>
      </w:pPr>
    </w:p>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1F4174" w:rsidRDefault="001F4174"/>
    <w:p w:rsidR="007D6CB9" w:rsidRPr="00804B83" w:rsidRDefault="007D6CB9" w:rsidP="007D6CB9">
      <w:pPr>
        <w:pStyle w:val="Standard"/>
        <w:spacing w:after="240"/>
        <w:rPr>
          <w:rFonts w:ascii="Times New Roman" w:eastAsia="Times New Roman" w:hAnsi="Times New Roman" w:cs="Times New Roman"/>
          <w:b/>
          <w:bCs/>
          <w:sz w:val="32"/>
          <w:szCs w:val="32"/>
        </w:rPr>
      </w:pPr>
      <w:r w:rsidRPr="00804B83">
        <w:rPr>
          <w:rFonts w:ascii="Times New Roman" w:eastAsia="Times New Roman" w:hAnsi="Times New Roman" w:cs="Times New Roman"/>
          <w:b/>
          <w:bCs/>
          <w:sz w:val="32"/>
          <w:szCs w:val="32"/>
        </w:rPr>
        <w:lastRenderedPageBreak/>
        <w:t>ABSTRACT</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The Virtual Queue System will be designed </w:t>
      </w:r>
      <w:r w:rsidRPr="00020FC2">
        <w:rPr>
          <w:rFonts w:ascii="Times New Roman" w:eastAsia="Times New Roman" w:hAnsi="Times New Roman" w:cs="Times New Roman"/>
        </w:rPr>
        <w:t>for theme parks and other businesses that have multiple rides or events for which patrons typically wait in line. The idea is that both the theme park and the patron would benefit by the patrons walking around the park (and maybe spending money) rather than standing in line.</w:t>
      </w:r>
    </w:p>
    <w:p w:rsidR="007D6CB9" w:rsidRPr="00804B83" w:rsidRDefault="007D6CB9" w:rsidP="007D6CB9">
      <w:pPr>
        <w:pStyle w:val="Standard"/>
        <w:spacing w:after="240" w:line="360" w:lineRule="auto"/>
      </w:pPr>
      <w:r w:rsidRPr="00804B83">
        <w:rPr>
          <w:rFonts w:ascii="Times New Roman" w:eastAsia="Times New Roman" w:hAnsi="Times New Roman" w:cs="Times New Roman"/>
        </w:rPr>
        <w:t xml:space="preserve">The Feasibility Study and Project Plan document gives an introduction to the Virtual </w:t>
      </w:r>
      <w:r>
        <w:rPr>
          <w:rFonts w:ascii="Times New Roman" w:eastAsia="Times New Roman" w:hAnsi="Times New Roman" w:cs="Times New Roman"/>
        </w:rPr>
        <w:t>Queue</w:t>
      </w:r>
      <w:r w:rsidRPr="00804B83">
        <w:rPr>
          <w:rFonts w:ascii="Times New Roman" w:eastAsia="Times New Roman" w:hAnsi="Times New Roman" w:cs="Times New Roman"/>
        </w:rPr>
        <w:t xml:space="preserve"> System. Chapter 1</w:t>
      </w:r>
      <w:r>
        <w:rPr>
          <w:rFonts w:ascii="Times New Roman" w:eastAsia="Times New Roman" w:hAnsi="Times New Roman" w:cs="Times New Roman"/>
        </w:rPr>
        <w:t xml:space="preserve"> gives a</w:t>
      </w:r>
      <w:r w:rsidRPr="00804B83">
        <w:rPr>
          <w:rFonts w:ascii="Times New Roman" w:eastAsia="Times New Roman" w:hAnsi="Times New Roman" w:cs="Times New Roman"/>
        </w:rPr>
        <w:t xml:space="preserve"> basic </w:t>
      </w:r>
      <w:r>
        <w:rPr>
          <w:rFonts w:ascii="Times New Roman" w:eastAsia="Times New Roman" w:hAnsi="Times New Roman" w:cs="Times New Roman"/>
        </w:rPr>
        <w:t>introduction</w:t>
      </w:r>
      <w:r w:rsidRPr="00804B83">
        <w:rPr>
          <w:rFonts w:ascii="Times New Roman" w:eastAsia="Times New Roman" w:hAnsi="Times New Roman" w:cs="Times New Roman"/>
        </w:rPr>
        <w:t xml:space="preserve"> about the Virtual </w:t>
      </w:r>
      <w:r>
        <w:rPr>
          <w:rFonts w:ascii="Times New Roman" w:eastAsia="Times New Roman" w:hAnsi="Times New Roman" w:cs="Times New Roman"/>
        </w:rPr>
        <w:t>Queue System</w:t>
      </w:r>
      <w:r w:rsidRPr="00804B83">
        <w:rPr>
          <w:rFonts w:ascii="Times New Roman" w:eastAsia="Times New Roman" w:hAnsi="Times New Roman" w:cs="Times New Roman"/>
        </w:rPr>
        <w:t>, including the problem definition, background on the problem, definition of important terms, and an overview of the document. Chapter 2</w:t>
      </w:r>
      <w:r>
        <w:rPr>
          <w:rFonts w:ascii="Times New Roman" w:eastAsia="Times New Roman" w:hAnsi="Times New Roman" w:cs="Times New Roman"/>
        </w:rPr>
        <w:t xml:space="preserve"> introduces</w:t>
      </w:r>
      <w:r w:rsidRPr="00804B83">
        <w:rPr>
          <w:rFonts w:ascii="Times New Roman" w:eastAsia="Times New Roman" w:hAnsi="Times New Roman" w:cs="Times New Roman"/>
        </w:rPr>
        <w:t xml:space="preserve"> the purpose of our system</w:t>
      </w:r>
      <w:r>
        <w:rPr>
          <w:rFonts w:ascii="Times New Roman" w:eastAsia="Times New Roman" w:hAnsi="Times New Roman" w:cs="Times New Roman"/>
        </w:rPr>
        <w:t xml:space="preserve"> since there is not an actual system</w:t>
      </w:r>
      <w:r w:rsidRPr="00804B83">
        <w:rPr>
          <w:rFonts w:ascii="Times New Roman" w:eastAsia="Times New Roman" w:hAnsi="Times New Roman" w:cs="Times New Roman"/>
        </w:rPr>
        <w:t>, and</w:t>
      </w:r>
      <w:r>
        <w:rPr>
          <w:rFonts w:ascii="Times New Roman" w:eastAsia="Times New Roman" w:hAnsi="Times New Roman" w:cs="Times New Roman"/>
        </w:rPr>
        <w:t xml:space="preserve"> it will also list</w:t>
      </w:r>
      <w:r w:rsidRPr="00804B83">
        <w:rPr>
          <w:rFonts w:ascii="Times New Roman" w:eastAsia="Times New Roman" w:hAnsi="Times New Roman" w:cs="Times New Roman"/>
        </w:rPr>
        <w:t xml:space="preserve"> </w:t>
      </w:r>
      <w:r>
        <w:rPr>
          <w:rFonts w:ascii="Times New Roman" w:eastAsia="Times New Roman" w:hAnsi="Times New Roman" w:cs="Times New Roman"/>
        </w:rPr>
        <w:t xml:space="preserve">the high-level user requirements along with an analysis </w:t>
      </w:r>
      <w:r w:rsidRPr="00804B83">
        <w:rPr>
          <w:rFonts w:ascii="Times New Roman" w:eastAsia="Times New Roman" w:hAnsi="Times New Roman" w:cs="Times New Roman"/>
        </w:rPr>
        <w:t>of alternative solutions to the problem.</w:t>
      </w:r>
      <w:r>
        <w:t xml:space="preserve"> </w:t>
      </w:r>
      <w:r>
        <w:rPr>
          <w:rFonts w:ascii="Times New Roman" w:eastAsia="Times New Roman" w:hAnsi="Times New Roman" w:cs="Times New Roman"/>
        </w:rPr>
        <w:t xml:space="preserve">Chapter 3 includes the </w:t>
      </w:r>
      <w:r w:rsidRPr="00804B83">
        <w:rPr>
          <w:rFonts w:ascii="Times New Roman" w:eastAsia="Times New Roman" w:hAnsi="Times New Roman" w:cs="Times New Roman"/>
        </w:rPr>
        <w:t>Project Plan,</w:t>
      </w:r>
      <w:r>
        <w:rPr>
          <w:rFonts w:ascii="Times New Roman" w:eastAsia="Times New Roman" w:hAnsi="Times New Roman" w:cs="Times New Roman"/>
        </w:rPr>
        <w:t xml:space="preserve"> which</w:t>
      </w:r>
      <w:r w:rsidRPr="00804B83">
        <w:rPr>
          <w:rFonts w:ascii="Times New Roman" w:eastAsia="Times New Roman" w:hAnsi="Times New Roman" w:cs="Times New Roman"/>
        </w:rPr>
        <w:t xml:space="preserve"> </w:t>
      </w:r>
      <w:r>
        <w:rPr>
          <w:rFonts w:ascii="Times New Roman" w:eastAsia="Times New Roman" w:hAnsi="Times New Roman" w:cs="Times New Roman"/>
        </w:rPr>
        <w:t>contains</w:t>
      </w:r>
      <w:r w:rsidRPr="00804B83">
        <w:rPr>
          <w:rFonts w:ascii="Times New Roman" w:eastAsia="Times New Roman" w:hAnsi="Times New Roman" w:cs="Times New Roman"/>
        </w:rPr>
        <w:t xml:space="preserve"> project management concepts of the project, hardware and software resources used</w:t>
      </w:r>
      <w:r>
        <w:rPr>
          <w:rFonts w:ascii="Times New Roman" w:eastAsia="Times New Roman" w:hAnsi="Times New Roman" w:cs="Times New Roman"/>
        </w:rPr>
        <w:t>, and</w:t>
      </w:r>
      <w:r w:rsidRPr="00804B83">
        <w:rPr>
          <w:rFonts w:ascii="Times New Roman" w:eastAsia="Times New Roman" w:hAnsi="Times New Roman" w:cs="Times New Roman"/>
        </w:rPr>
        <w:t xml:space="preserve"> </w:t>
      </w:r>
      <w:r>
        <w:rPr>
          <w:rFonts w:ascii="Times New Roman" w:eastAsia="Times New Roman" w:hAnsi="Times New Roman" w:cs="Times New Roman"/>
        </w:rPr>
        <w:t>mention the</w:t>
      </w:r>
      <w:r w:rsidRPr="00804B83">
        <w:rPr>
          <w:rFonts w:ascii="Times New Roman" w:eastAsia="Times New Roman" w:hAnsi="Times New Roman" w:cs="Times New Roman"/>
        </w:rPr>
        <w:t xml:space="preserve"> tasks, milestones, and deliverables. Chapter 4</w:t>
      </w:r>
      <w:r>
        <w:rPr>
          <w:rFonts w:ascii="Times New Roman" w:eastAsia="Times New Roman" w:hAnsi="Times New Roman" w:cs="Times New Roman"/>
        </w:rPr>
        <w:t xml:space="preserve"> covers</w:t>
      </w:r>
      <w:r w:rsidRPr="00804B83">
        <w:rPr>
          <w:rFonts w:ascii="Times New Roman" w:eastAsia="Times New Roman" w:hAnsi="Times New Roman" w:cs="Times New Roman"/>
        </w:rPr>
        <w:t xml:space="preserve"> </w:t>
      </w:r>
      <w:r>
        <w:rPr>
          <w:rFonts w:ascii="Times New Roman" w:eastAsia="Times New Roman" w:hAnsi="Times New Roman" w:cs="Times New Roman"/>
        </w:rPr>
        <w:t>different charts and information of the project</w:t>
      </w:r>
      <w:r w:rsidRPr="00804B83">
        <w:rPr>
          <w:rFonts w:ascii="Times New Roman" w:eastAsia="Times New Roman" w:hAnsi="Times New Roman" w:cs="Times New Roman"/>
        </w:rPr>
        <w:t>, a fe</w:t>
      </w:r>
      <w:r>
        <w:rPr>
          <w:rFonts w:ascii="Times New Roman" w:eastAsia="Times New Roman" w:hAnsi="Times New Roman" w:cs="Times New Roman"/>
        </w:rPr>
        <w:t>asibility and</w:t>
      </w:r>
      <w:r w:rsidRPr="00804B83">
        <w:rPr>
          <w:rFonts w:ascii="Times New Roman" w:eastAsia="Times New Roman" w:hAnsi="Times New Roman" w:cs="Times New Roman"/>
        </w:rPr>
        <w:t xml:space="preserve"> cost matrix, and a diary </w:t>
      </w:r>
      <w:r>
        <w:rPr>
          <w:rFonts w:ascii="Times New Roman" w:eastAsia="Times New Roman" w:hAnsi="Times New Roman" w:cs="Times New Roman"/>
        </w:rPr>
        <w:t>of meetings. Finally, Chapter 5 contains</w:t>
      </w:r>
      <w:r w:rsidRPr="00804B83">
        <w:rPr>
          <w:rFonts w:ascii="Times New Roman" w:eastAsia="Times New Roman" w:hAnsi="Times New Roman" w:cs="Times New Roman"/>
        </w:rPr>
        <w:t xml:space="preserve"> references </w:t>
      </w:r>
      <w:r>
        <w:rPr>
          <w:rFonts w:ascii="Times New Roman" w:eastAsia="Times New Roman" w:hAnsi="Times New Roman" w:cs="Times New Roman"/>
        </w:rPr>
        <w:t xml:space="preserve">to any other </w:t>
      </w:r>
      <w:r w:rsidRPr="00804B83">
        <w:rPr>
          <w:rFonts w:ascii="Times New Roman" w:eastAsia="Times New Roman" w:hAnsi="Times New Roman" w:cs="Times New Roman"/>
        </w:rPr>
        <w:t>documents that have been used for reference.</w:t>
      </w: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sdt>
      <w:sdtPr>
        <w:rPr>
          <w:rFonts w:asciiTheme="minorHAnsi" w:eastAsiaTheme="minorEastAsia" w:hAnsiTheme="minorHAnsi" w:cstheme="minorBidi"/>
          <w:b w:val="0"/>
          <w:bCs w:val="0"/>
          <w:color w:val="auto"/>
          <w:sz w:val="22"/>
          <w:szCs w:val="22"/>
        </w:rPr>
        <w:id w:val="475493649"/>
        <w:docPartObj>
          <w:docPartGallery w:val="Table of Contents"/>
          <w:docPartUnique/>
        </w:docPartObj>
      </w:sdtPr>
      <w:sdtEndPr>
        <w:rPr>
          <w:rFonts w:eastAsiaTheme="minorHAnsi"/>
          <w:noProof/>
        </w:rPr>
      </w:sdtEndPr>
      <w:sdtContent>
        <w:p w:rsidR="007D6CB9" w:rsidRPr="00804B83" w:rsidRDefault="007D6CB9" w:rsidP="007D6CB9">
          <w:pPr>
            <w:pStyle w:val="TOCHeading"/>
            <w:spacing w:after="240"/>
            <w:rPr>
              <w:color w:val="auto"/>
              <w:sz w:val="32"/>
              <w:szCs w:val="32"/>
            </w:rPr>
          </w:pPr>
          <w:r w:rsidRPr="00804B83">
            <w:rPr>
              <w:color w:val="auto"/>
              <w:sz w:val="32"/>
              <w:szCs w:val="32"/>
            </w:rPr>
            <w:t>Contents</w:t>
          </w:r>
        </w:p>
        <w:p w:rsidR="007D6CB9" w:rsidRDefault="00D60BF9" w:rsidP="007D6CB9">
          <w:pPr>
            <w:pStyle w:val="TOC1"/>
            <w:tabs>
              <w:tab w:val="right" w:leader="dot" w:pos="8630"/>
            </w:tabs>
            <w:rPr>
              <w:noProof/>
              <w:sz w:val="24"/>
              <w:szCs w:val="24"/>
              <w:lang w:eastAsia="ja-JP"/>
            </w:rPr>
          </w:pPr>
          <w:r w:rsidRPr="00D60BF9">
            <w:fldChar w:fldCharType="begin"/>
          </w:r>
          <w:r w:rsidR="007D6CB9">
            <w:instrText xml:space="preserve"> TOC \o "1-3" \h \z \u </w:instrText>
          </w:r>
          <w:r w:rsidRPr="00D60BF9">
            <w:fldChar w:fldCharType="separate"/>
          </w:r>
          <w:r w:rsidR="007D6CB9" w:rsidRPr="000B7DE9">
            <w:rPr>
              <w:rFonts w:ascii="Times New Roman" w:eastAsia="Times New Roman" w:hAnsi="Times New Roman" w:cs="Times New Roman"/>
              <w:noProof/>
            </w:rPr>
            <w:t>1. Introduction</w:t>
          </w:r>
          <w:r w:rsidR="007D6CB9">
            <w:rPr>
              <w:noProof/>
            </w:rPr>
            <w:tab/>
          </w:r>
          <w:r>
            <w:rPr>
              <w:noProof/>
            </w:rPr>
            <w:fldChar w:fldCharType="begin"/>
          </w:r>
          <w:r w:rsidR="007D6CB9">
            <w:rPr>
              <w:noProof/>
            </w:rPr>
            <w:instrText xml:space="preserve"> PAGEREF _Toc279764108 \h </w:instrText>
          </w:r>
          <w:r>
            <w:rPr>
              <w:noProof/>
            </w:rPr>
          </w:r>
          <w:r>
            <w:rPr>
              <w:noProof/>
            </w:rPr>
            <w:fldChar w:fldCharType="separate"/>
          </w:r>
          <w:r w:rsidR="007D6CB9">
            <w:rPr>
              <w:noProof/>
            </w:rPr>
            <w:t>5</w:t>
          </w:r>
          <w:r>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1.1.   Problem definition</w:t>
          </w:r>
          <w:r>
            <w:rPr>
              <w:noProof/>
            </w:rPr>
            <w:tab/>
          </w:r>
          <w:r w:rsidR="00D60BF9">
            <w:rPr>
              <w:noProof/>
            </w:rPr>
            <w:fldChar w:fldCharType="begin"/>
          </w:r>
          <w:r>
            <w:rPr>
              <w:noProof/>
            </w:rPr>
            <w:instrText xml:space="preserve"> PAGEREF _Toc279764109 \h </w:instrText>
          </w:r>
          <w:r w:rsidR="00D60BF9">
            <w:rPr>
              <w:noProof/>
            </w:rPr>
          </w:r>
          <w:r w:rsidR="00D60BF9">
            <w:rPr>
              <w:noProof/>
            </w:rPr>
            <w:fldChar w:fldCharType="separate"/>
          </w:r>
          <w:r>
            <w:rPr>
              <w:noProof/>
            </w:rPr>
            <w:t>5</w:t>
          </w:r>
          <w:r w:rsidR="00D60BF9">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1.2.   Background</w:t>
          </w:r>
          <w:r>
            <w:rPr>
              <w:noProof/>
            </w:rPr>
            <w:tab/>
          </w:r>
          <w:r w:rsidR="00D60BF9">
            <w:rPr>
              <w:noProof/>
            </w:rPr>
            <w:fldChar w:fldCharType="begin"/>
          </w:r>
          <w:r>
            <w:rPr>
              <w:noProof/>
            </w:rPr>
            <w:instrText xml:space="preserve"> PAGEREF _Toc279764110 \h </w:instrText>
          </w:r>
          <w:r w:rsidR="00D60BF9">
            <w:rPr>
              <w:noProof/>
            </w:rPr>
          </w:r>
          <w:r w:rsidR="00D60BF9">
            <w:rPr>
              <w:noProof/>
            </w:rPr>
            <w:fldChar w:fldCharType="separate"/>
          </w:r>
          <w:r>
            <w:rPr>
              <w:noProof/>
            </w:rPr>
            <w:t>5</w:t>
          </w:r>
          <w:r w:rsidR="00D60BF9">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1.3.   Definitions, Acronyms, and Abbreviations</w:t>
          </w:r>
          <w:r>
            <w:rPr>
              <w:noProof/>
            </w:rPr>
            <w:tab/>
          </w:r>
          <w:r w:rsidR="00D60BF9">
            <w:rPr>
              <w:noProof/>
            </w:rPr>
            <w:fldChar w:fldCharType="begin"/>
          </w:r>
          <w:r>
            <w:rPr>
              <w:noProof/>
            </w:rPr>
            <w:instrText xml:space="preserve"> PAGEREF _Toc279764111 \h </w:instrText>
          </w:r>
          <w:r w:rsidR="00D60BF9">
            <w:rPr>
              <w:noProof/>
            </w:rPr>
          </w:r>
          <w:r w:rsidR="00D60BF9">
            <w:rPr>
              <w:noProof/>
            </w:rPr>
            <w:fldChar w:fldCharType="separate"/>
          </w:r>
          <w:r>
            <w:rPr>
              <w:noProof/>
            </w:rPr>
            <w:t>6</w:t>
          </w:r>
          <w:r w:rsidR="00D60BF9">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1.4.   Overview of document</w:t>
          </w:r>
          <w:r>
            <w:rPr>
              <w:noProof/>
            </w:rPr>
            <w:tab/>
          </w:r>
          <w:r w:rsidR="00D60BF9">
            <w:rPr>
              <w:noProof/>
            </w:rPr>
            <w:fldChar w:fldCharType="begin"/>
          </w:r>
          <w:r>
            <w:rPr>
              <w:noProof/>
            </w:rPr>
            <w:instrText xml:space="preserve"> PAGEREF _Toc279764112 \h </w:instrText>
          </w:r>
          <w:r w:rsidR="00D60BF9">
            <w:rPr>
              <w:noProof/>
            </w:rPr>
          </w:r>
          <w:r w:rsidR="00D60BF9">
            <w:rPr>
              <w:noProof/>
            </w:rPr>
            <w:fldChar w:fldCharType="separate"/>
          </w:r>
          <w:r>
            <w:rPr>
              <w:noProof/>
            </w:rPr>
            <w:t>6</w:t>
          </w:r>
          <w:r w:rsidR="00D60BF9">
            <w:rPr>
              <w:noProof/>
            </w:rPr>
            <w:fldChar w:fldCharType="end"/>
          </w:r>
        </w:p>
        <w:p w:rsidR="007D6CB9" w:rsidRDefault="007D6CB9" w:rsidP="007D6CB9">
          <w:pPr>
            <w:pStyle w:val="TOC1"/>
            <w:tabs>
              <w:tab w:val="right" w:leader="dot" w:pos="8630"/>
            </w:tabs>
            <w:rPr>
              <w:noProof/>
              <w:sz w:val="24"/>
              <w:szCs w:val="24"/>
              <w:lang w:eastAsia="ja-JP"/>
            </w:rPr>
          </w:pPr>
          <w:r w:rsidRPr="000B7DE9">
            <w:rPr>
              <w:rFonts w:ascii="Times New Roman" w:eastAsia="Times New Roman" w:hAnsi="Times New Roman" w:cs="Times New Roman"/>
              <w:noProof/>
            </w:rPr>
            <w:t>2. Feasibility Study</w:t>
          </w:r>
          <w:r>
            <w:rPr>
              <w:noProof/>
            </w:rPr>
            <w:tab/>
          </w:r>
          <w:r w:rsidR="00D60BF9">
            <w:rPr>
              <w:noProof/>
            </w:rPr>
            <w:fldChar w:fldCharType="begin"/>
          </w:r>
          <w:r>
            <w:rPr>
              <w:noProof/>
            </w:rPr>
            <w:instrText xml:space="preserve"> PAGEREF _Toc279764113 \h </w:instrText>
          </w:r>
          <w:r w:rsidR="00D60BF9">
            <w:rPr>
              <w:noProof/>
            </w:rPr>
          </w:r>
          <w:r w:rsidR="00D60BF9">
            <w:rPr>
              <w:noProof/>
            </w:rPr>
            <w:fldChar w:fldCharType="separate"/>
          </w:r>
          <w:r>
            <w:rPr>
              <w:noProof/>
            </w:rPr>
            <w:t>7</w:t>
          </w:r>
          <w:r w:rsidR="00D60BF9">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2.1.   Description of Current System (Limitations and Constraints)</w:t>
          </w:r>
          <w:r>
            <w:rPr>
              <w:noProof/>
            </w:rPr>
            <w:tab/>
          </w:r>
          <w:r w:rsidR="00D60BF9">
            <w:rPr>
              <w:noProof/>
            </w:rPr>
            <w:fldChar w:fldCharType="begin"/>
          </w:r>
          <w:r>
            <w:rPr>
              <w:noProof/>
            </w:rPr>
            <w:instrText xml:space="preserve"> PAGEREF _Toc279764114 \h </w:instrText>
          </w:r>
          <w:r w:rsidR="00D60BF9">
            <w:rPr>
              <w:noProof/>
            </w:rPr>
          </w:r>
          <w:r w:rsidR="00D60BF9">
            <w:rPr>
              <w:noProof/>
            </w:rPr>
            <w:fldChar w:fldCharType="separate"/>
          </w:r>
          <w:r>
            <w:rPr>
              <w:noProof/>
            </w:rPr>
            <w:t>7</w:t>
          </w:r>
          <w:r w:rsidR="00D60BF9">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2.2.   Purpose of New System</w:t>
          </w:r>
          <w:r>
            <w:rPr>
              <w:noProof/>
            </w:rPr>
            <w:tab/>
          </w:r>
          <w:r w:rsidR="00D60BF9">
            <w:rPr>
              <w:noProof/>
            </w:rPr>
            <w:fldChar w:fldCharType="begin"/>
          </w:r>
          <w:r>
            <w:rPr>
              <w:noProof/>
            </w:rPr>
            <w:instrText xml:space="preserve"> PAGEREF _Toc279764115 \h </w:instrText>
          </w:r>
          <w:r w:rsidR="00D60BF9">
            <w:rPr>
              <w:noProof/>
            </w:rPr>
          </w:r>
          <w:r w:rsidR="00D60BF9">
            <w:rPr>
              <w:noProof/>
            </w:rPr>
            <w:fldChar w:fldCharType="separate"/>
          </w:r>
          <w:r>
            <w:rPr>
              <w:noProof/>
            </w:rPr>
            <w:t>7</w:t>
          </w:r>
          <w:r w:rsidR="00D60BF9">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2.3.   High-level Definition of User Requirements</w:t>
          </w:r>
          <w:r>
            <w:rPr>
              <w:noProof/>
            </w:rPr>
            <w:tab/>
          </w:r>
          <w:r w:rsidR="00D60BF9">
            <w:rPr>
              <w:noProof/>
            </w:rPr>
            <w:fldChar w:fldCharType="begin"/>
          </w:r>
          <w:r>
            <w:rPr>
              <w:noProof/>
            </w:rPr>
            <w:instrText xml:space="preserve"> PAGEREF _Toc279764116 \h </w:instrText>
          </w:r>
          <w:r w:rsidR="00D60BF9">
            <w:rPr>
              <w:noProof/>
            </w:rPr>
          </w:r>
          <w:r w:rsidR="00D60BF9">
            <w:rPr>
              <w:noProof/>
            </w:rPr>
            <w:fldChar w:fldCharType="separate"/>
          </w:r>
          <w:r>
            <w:rPr>
              <w:noProof/>
            </w:rPr>
            <w:t>8</w:t>
          </w:r>
          <w:r w:rsidR="00D60BF9">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2.4.   Alternatives Solutions</w:t>
          </w:r>
          <w:r>
            <w:rPr>
              <w:noProof/>
            </w:rPr>
            <w:tab/>
          </w:r>
          <w:r w:rsidR="00D60BF9">
            <w:rPr>
              <w:noProof/>
            </w:rPr>
            <w:fldChar w:fldCharType="begin"/>
          </w:r>
          <w:r>
            <w:rPr>
              <w:noProof/>
            </w:rPr>
            <w:instrText xml:space="preserve"> PAGEREF _Toc279764117 \h </w:instrText>
          </w:r>
          <w:r w:rsidR="00D60BF9">
            <w:rPr>
              <w:noProof/>
            </w:rPr>
          </w:r>
          <w:r w:rsidR="00D60BF9">
            <w:rPr>
              <w:noProof/>
            </w:rPr>
            <w:fldChar w:fldCharType="separate"/>
          </w:r>
          <w:r>
            <w:rPr>
              <w:noProof/>
            </w:rPr>
            <w:t>9</w:t>
          </w:r>
          <w:r w:rsidR="00D60BF9">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2.4.1.      Description of Alternatives</w:t>
          </w:r>
          <w:r>
            <w:rPr>
              <w:noProof/>
            </w:rPr>
            <w:tab/>
          </w:r>
          <w:r w:rsidR="00D60BF9">
            <w:rPr>
              <w:noProof/>
            </w:rPr>
            <w:fldChar w:fldCharType="begin"/>
          </w:r>
          <w:r>
            <w:rPr>
              <w:noProof/>
            </w:rPr>
            <w:instrText xml:space="preserve"> PAGEREF _Toc279764118 \h </w:instrText>
          </w:r>
          <w:r w:rsidR="00D60BF9">
            <w:rPr>
              <w:noProof/>
            </w:rPr>
          </w:r>
          <w:r w:rsidR="00D60BF9">
            <w:rPr>
              <w:noProof/>
            </w:rPr>
            <w:fldChar w:fldCharType="separate"/>
          </w:r>
          <w:r>
            <w:rPr>
              <w:noProof/>
            </w:rPr>
            <w:t>9</w:t>
          </w:r>
          <w:r w:rsidR="00D60BF9">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2.4.2.      Selection Criteria</w:t>
          </w:r>
          <w:r>
            <w:rPr>
              <w:noProof/>
            </w:rPr>
            <w:tab/>
          </w:r>
          <w:r w:rsidR="00D60BF9">
            <w:rPr>
              <w:noProof/>
            </w:rPr>
            <w:fldChar w:fldCharType="begin"/>
          </w:r>
          <w:r>
            <w:rPr>
              <w:noProof/>
            </w:rPr>
            <w:instrText xml:space="preserve"> PAGEREF _Toc279764119 \h </w:instrText>
          </w:r>
          <w:r w:rsidR="00D60BF9">
            <w:rPr>
              <w:noProof/>
            </w:rPr>
          </w:r>
          <w:r w:rsidR="00D60BF9">
            <w:rPr>
              <w:noProof/>
            </w:rPr>
            <w:fldChar w:fldCharType="separate"/>
          </w:r>
          <w:r>
            <w:rPr>
              <w:noProof/>
            </w:rPr>
            <w:t>9</w:t>
          </w:r>
          <w:r w:rsidR="00D60BF9">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2.4.3.      Analysis of Alternatives (See Appendix B – Feasibility Matrix)</w:t>
          </w:r>
          <w:r>
            <w:rPr>
              <w:noProof/>
            </w:rPr>
            <w:tab/>
          </w:r>
          <w:r w:rsidR="00D60BF9">
            <w:rPr>
              <w:noProof/>
            </w:rPr>
            <w:fldChar w:fldCharType="begin"/>
          </w:r>
          <w:r>
            <w:rPr>
              <w:noProof/>
            </w:rPr>
            <w:instrText xml:space="preserve"> PAGEREF _Toc279764120 \h </w:instrText>
          </w:r>
          <w:r w:rsidR="00D60BF9">
            <w:rPr>
              <w:noProof/>
            </w:rPr>
          </w:r>
          <w:r w:rsidR="00D60BF9">
            <w:rPr>
              <w:noProof/>
            </w:rPr>
            <w:fldChar w:fldCharType="separate"/>
          </w:r>
          <w:r>
            <w:rPr>
              <w:noProof/>
            </w:rPr>
            <w:t>10</w:t>
          </w:r>
          <w:r w:rsidR="00D60BF9">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 xml:space="preserve">2.5.      </w:t>
          </w:r>
          <w:r w:rsidRPr="000B7DE9">
            <w:rPr>
              <w:rFonts w:eastAsia="Times New Roman"/>
              <w:noProof/>
            </w:rPr>
            <w:t>Recommendations</w:t>
          </w:r>
          <w:r>
            <w:rPr>
              <w:noProof/>
            </w:rPr>
            <w:tab/>
          </w:r>
          <w:r w:rsidR="00D60BF9">
            <w:rPr>
              <w:noProof/>
            </w:rPr>
            <w:fldChar w:fldCharType="begin"/>
          </w:r>
          <w:r>
            <w:rPr>
              <w:noProof/>
            </w:rPr>
            <w:instrText xml:space="preserve"> PAGEREF _Toc279764121 \h </w:instrText>
          </w:r>
          <w:r w:rsidR="00D60BF9">
            <w:rPr>
              <w:noProof/>
            </w:rPr>
          </w:r>
          <w:r w:rsidR="00D60BF9">
            <w:rPr>
              <w:noProof/>
            </w:rPr>
            <w:fldChar w:fldCharType="separate"/>
          </w:r>
          <w:r>
            <w:rPr>
              <w:noProof/>
            </w:rPr>
            <w:t>10</w:t>
          </w:r>
          <w:r w:rsidR="00D60BF9">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3.1.   Project Organization</w:t>
          </w:r>
          <w:r>
            <w:rPr>
              <w:noProof/>
            </w:rPr>
            <w:tab/>
          </w:r>
          <w:r w:rsidR="00D60BF9">
            <w:rPr>
              <w:noProof/>
            </w:rPr>
            <w:fldChar w:fldCharType="begin"/>
          </w:r>
          <w:r>
            <w:rPr>
              <w:noProof/>
            </w:rPr>
            <w:instrText xml:space="preserve"> PAGEREF _Toc279764122 \h </w:instrText>
          </w:r>
          <w:r w:rsidR="00D60BF9">
            <w:rPr>
              <w:noProof/>
            </w:rPr>
          </w:r>
          <w:r w:rsidR="00D60BF9">
            <w:rPr>
              <w:noProof/>
            </w:rPr>
            <w:fldChar w:fldCharType="separate"/>
          </w:r>
          <w:r>
            <w:rPr>
              <w:noProof/>
            </w:rPr>
            <w:t>11</w:t>
          </w:r>
          <w:r w:rsidR="00D60BF9">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3.1.1.      Project Personnel Organization</w:t>
          </w:r>
          <w:r>
            <w:rPr>
              <w:noProof/>
            </w:rPr>
            <w:tab/>
          </w:r>
          <w:r w:rsidR="00D60BF9">
            <w:rPr>
              <w:noProof/>
            </w:rPr>
            <w:fldChar w:fldCharType="begin"/>
          </w:r>
          <w:r>
            <w:rPr>
              <w:noProof/>
            </w:rPr>
            <w:instrText xml:space="preserve"> PAGEREF _Toc279764123 \h </w:instrText>
          </w:r>
          <w:r w:rsidR="00D60BF9">
            <w:rPr>
              <w:noProof/>
            </w:rPr>
          </w:r>
          <w:r w:rsidR="00D60BF9">
            <w:rPr>
              <w:noProof/>
            </w:rPr>
            <w:fldChar w:fldCharType="separate"/>
          </w:r>
          <w:r>
            <w:rPr>
              <w:noProof/>
            </w:rPr>
            <w:t>11</w:t>
          </w:r>
          <w:r w:rsidR="00D60BF9">
            <w:rPr>
              <w:noProof/>
            </w:rPr>
            <w:fldChar w:fldCharType="end"/>
          </w:r>
        </w:p>
        <w:p w:rsidR="007D6CB9" w:rsidRDefault="007D6CB9" w:rsidP="007D6CB9">
          <w:pPr>
            <w:pStyle w:val="TOC3"/>
            <w:tabs>
              <w:tab w:val="right" w:leader="dot" w:pos="8630"/>
            </w:tabs>
            <w:rPr>
              <w:noProof/>
              <w:sz w:val="24"/>
              <w:szCs w:val="24"/>
              <w:lang w:eastAsia="ja-JP"/>
            </w:rPr>
          </w:pPr>
          <w:r w:rsidRPr="000B7DE9">
            <w:rPr>
              <w:rFonts w:ascii="Times New Roman" w:eastAsia="Times New Roman" w:hAnsi="Times New Roman" w:cs="Times New Roman"/>
              <w:noProof/>
            </w:rPr>
            <w:t>3.1.2.      Hardware and Software Resources</w:t>
          </w:r>
          <w:r>
            <w:rPr>
              <w:noProof/>
            </w:rPr>
            <w:tab/>
          </w:r>
          <w:r w:rsidR="00D60BF9">
            <w:rPr>
              <w:noProof/>
            </w:rPr>
            <w:fldChar w:fldCharType="begin"/>
          </w:r>
          <w:r>
            <w:rPr>
              <w:noProof/>
            </w:rPr>
            <w:instrText xml:space="preserve"> PAGEREF _Toc279764124 \h </w:instrText>
          </w:r>
          <w:r w:rsidR="00D60BF9">
            <w:rPr>
              <w:noProof/>
            </w:rPr>
          </w:r>
          <w:r w:rsidR="00D60BF9">
            <w:rPr>
              <w:noProof/>
            </w:rPr>
            <w:fldChar w:fldCharType="separate"/>
          </w:r>
          <w:r>
            <w:rPr>
              <w:noProof/>
            </w:rPr>
            <w:t>11</w:t>
          </w:r>
          <w:r w:rsidR="00D60BF9">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3.2   Identification of Tasks, Milestones and Deliverables (work breakdown)</w:t>
          </w:r>
          <w:r>
            <w:rPr>
              <w:noProof/>
            </w:rPr>
            <w:tab/>
          </w:r>
          <w:r w:rsidR="00D60BF9">
            <w:rPr>
              <w:noProof/>
            </w:rPr>
            <w:fldChar w:fldCharType="begin"/>
          </w:r>
          <w:r>
            <w:rPr>
              <w:noProof/>
            </w:rPr>
            <w:instrText xml:space="preserve"> PAGEREF _Toc279764125 \h </w:instrText>
          </w:r>
          <w:r w:rsidR="00D60BF9">
            <w:rPr>
              <w:noProof/>
            </w:rPr>
          </w:r>
          <w:r w:rsidR="00D60BF9">
            <w:rPr>
              <w:noProof/>
            </w:rPr>
            <w:fldChar w:fldCharType="separate"/>
          </w:r>
          <w:r>
            <w:rPr>
              <w:noProof/>
            </w:rPr>
            <w:t>13</w:t>
          </w:r>
          <w:r w:rsidR="00D60BF9">
            <w:rPr>
              <w:noProof/>
            </w:rPr>
            <w:fldChar w:fldCharType="end"/>
          </w:r>
        </w:p>
        <w:p w:rsidR="007D6CB9" w:rsidRDefault="007D6CB9" w:rsidP="007D6CB9">
          <w:pPr>
            <w:pStyle w:val="TOC1"/>
            <w:tabs>
              <w:tab w:val="right" w:leader="dot" w:pos="8630"/>
            </w:tabs>
            <w:rPr>
              <w:noProof/>
              <w:sz w:val="24"/>
              <w:szCs w:val="24"/>
              <w:lang w:eastAsia="ja-JP"/>
            </w:rPr>
          </w:pPr>
          <w:r w:rsidRPr="000B7DE9">
            <w:rPr>
              <w:rFonts w:ascii="Times New Roman" w:eastAsia="Times New Roman" w:hAnsi="Times New Roman" w:cs="Times New Roman"/>
              <w:noProof/>
            </w:rPr>
            <w:t>4. Appendix</w:t>
          </w:r>
          <w:r>
            <w:rPr>
              <w:noProof/>
            </w:rPr>
            <w:tab/>
          </w:r>
          <w:r w:rsidR="00D60BF9">
            <w:rPr>
              <w:noProof/>
            </w:rPr>
            <w:fldChar w:fldCharType="begin"/>
          </w:r>
          <w:r>
            <w:rPr>
              <w:noProof/>
            </w:rPr>
            <w:instrText xml:space="preserve"> PAGEREF _Toc279764126 \h </w:instrText>
          </w:r>
          <w:r w:rsidR="00D60BF9">
            <w:rPr>
              <w:noProof/>
            </w:rPr>
          </w:r>
          <w:r w:rsidR="00D60BF9">
            <w:rPr>
              <w:noProof/>
            </w:rPr>
            <w:fldChar w:fldCharType="separate"/>
          </w:r>
          <w:r>
            <w:rPr>
              <w:noProof/>
            </w:rPr>
            <w:t>17</w:t>
          </w:r>
          <w:r w:rsidR="00D60BF9">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4.1   Appendix A - Project</w:t>
          </w:r>
          <w:r>
            <w:rPr>
              <w:noProof/>
            </w:rPr>
            <w:t xml:space="preserve"> schedule (Gantt chart or PERT Chart)</w:t>
          </w:r>
          <w:r>
            <w:rPr>
              <w:noProof/>
            </w:rPr>
            <w:tab/>
          </w:r>
          <w:r w:rsidR="00D60BF9">
            <w:rPr>
              <w:noProof/>
            </w:rPr>
            <w:fldChar w:fldCharType="begin"/>
          </w:r>
          <w:r>
            <w:rPr>
              <w:noProof/>
            </w:rPr>
            <w:instrText xml:space="preserve"> PAGEREF _Toc279764127 \h </w:instrText>
          </w:r>
          <w:r w:rsidR="00D60BF9">
            <w:rPr>
              <w:noProof/>
            </w:rPr>
          </w:r>
          <w:r w:rsidR="00D60BF9">
            <w:rPr>
              <w:noProof/>
            </w:rPr>
            <w:fldChar w:fldCharType="separate"/>
          </w:r>
          <w:r>
            <w:rPr>
              <w:noProof/>
            </w:rPr>
            <w:t>17</w:t>
          </w:r>
          <w:r w:rsidR="00D60BF9">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4.2.   Appendix B – Feasibility Matrix</w:t>
          </w:r>
          <w:r>
            <w:rPr>
              <w:noProof/>
            </w:rPr>
            <w:tab/>
          </w:r>
          <w:r w:rsidR="00D60BF9">
            <w:rPr>
              <w:noProof/>
            </w:rPr>
            <w:fldChar w:fldCharType="begin"/>
          </w:r>
          <w:r>
            <w:rPr>
              <w:noProof/>
            </w:rPr>
            <w:instrText xml:space="preserve"> PAGEREF _Toc279764128 \h </w:instrText>
          </w:r>
          <w:r w:rsidR="00D60BF9">
            <w:rPr>
              <w:noProof/>
            </w:rPr>
          </w:r>
          <w:r w:rsidR="00D60BF9">
            <w:rPr>
              <w:noProof/>
            </w:rPr>
            <w:fldChar w:fldCharType="separate"/>
          </w:r>
          <w:r>
            <w:rPr>
              <w:noProof/>
            </w:rPr>
            <w:t>24</w:t>
          </w:r>
          <w:r w:rsidR="00D60BF9">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4.3.   Appendix C – Cost Matrix</w:t>
          </w:r>
          <w:r>
            <w:rPr>
              <w:noProof/>
            </w:rPr>
            <w:tab/>
          </w:r>
          <w:r w:rsidR="00D60BF9">
            <w:rPr>
              <w:noProof/>
            </w:rPr>
            <w:fldChar w:fldCharType="begin"/>
          </w:r>
          <w:r>
            <w:rPr>
              <w:noProof/>
            </w:rPr>
            <w:instrText xml:space="preserve"> PAGEREF _Toc279764129 \h </w:instrText>
          </w:r>
          <w:r w:rsidR="00D60BF9">
            <w:rPr>
              <w:noProof/>
            </w:rPr>
          </w:r>
          <w:r w:rsidR="00D60BF9">
            <w:rPr>
              <w:noProof/>
            </w:rPr>
            <w:fldChar w:fldCharType="separate"/>
          </w:r>
          <w:r>
            <w:rPr>
              <w:noProof/>
            </w:rPr>
            <w:t>25</w:t>
          </w:r>
          <w:r w:rsidR="00D60BF9">
            <w:rPr>
              <w:noProof/>
            </w:rPr>
            <w:fldChar w:fldCharType="end"/>
          </w:r>
        </w:p>
        <w:p w:rsidR="007D6CB9" w:rsidRDefault="007D6CB9" w:rsidP="007D6CB9">
          <w:pPr>
            <w:pStyle w:val="TOC2"/>
            <w:tabs>
              <w:tab w:val="right" w:leader="dot" w:pos="8630"/>
            </w:tabs>
            <w:rPr>
              <w:noProof/>
              <w:sz w:val="24"/>
              <w:szCs w:val="24"/>
              <w:lang w:eastAsia="ja-JP"/>
            </w:rPr>
          </w:pPr>
          <w:r w:rsidRPr="000B7DE9">
            <w:rPr>
              <w:rFonts w:ascii="Times New Roman" w:eastAsia="Times New Roman" w:hAnsi="Times New Roman" w:cs="Times New Roman"/>
              <w:noProof/>
            </w:rPr>
            <w:t>4.4.   Appendix D - Diary of Meetings</w:t>
          </w:r>
          <w:r>
            <w:rPr>
              <w:noProof/>
            </w:rPr>
            <w:tab/>
          </w:r>
          <w:r w:rsidR="00D60BF9">
            <w:rPr>
              <w:noProof/>
            </w:rPr>
            <w:fldChar w:fldCharType="begin"/>
          </w:r>
          <w:r>
            <w:rPr>
              <w:noProof/>
            </w:rPr>
            <w:instrText xml:space="preserve"> PAGEREF _Toc279764130 \h </w:instrText>
          </w:r>
          <w:r w:rsidR="00D60BF9">
            <w:rPr>
              <w:noProof/>
            </w:rPr>
          </w:r>
          <w:r w:rsidR="00D60BF9">
            <w:rPr>
              <w:noProof/>
            </w:rPr>
            <w:fldChar w:fldCharType="separate"/>
          </w:r>
          <w:r>
            <w:rPr>
              <w:noProof/>
            </w:rPr>
            <w:t>26</w:t>
          </w:r>
          <w:r w:rsidR="00D60BF9">
            <w:rPr>
              <w:noProof/>
            </w:rPr>
            <w:fldChar w:fldCharType="end"/>
          </w:r>
        </w:p>
        <w:p w:rsidR="007D6CB9" w:rsidRDefault="007D6CB9" w:rsidP="007D6CB9">
          <w:pPr>
            <w:pStyle w:val="TOC1"/>
            <w:tabs>
              <w:tab w:val="right" w:leader="dot" w:pos="8630"/>
            </w:tabs>
            <w:rPr>
              <w:noProof/>
              <w:sz w:val="24"/>
              <w:szCs w:val="24"/>
              <w:lang w:eastAsia="ja-JP"/>
            </w:rPr>
          </w:pPr>
          <w:r w:rsidRPr="000B7DE9">
            <w:rPr>
              <w:rFonts w:ascii="Times New Roman" w:eastAsia="Times New Roman" w:hAnsi="Times New Roman" w:cs="Times New Roman"/>
              <w:noProof/>
            </w:rPr>
            <w:t>5. References</w:t>
          </w:r>
          <w:r>
            <w:rPr>
              <w:noProof/>
            </w:rPr>
            <w:tab/>
          </w:r>
          <w:r w:rsidR="00D60BF9">
            <w:rPr>
              <w:noProof/>
            </w:rPr>
            <w:fldChar w:fldCharType="begin"/>
          </w:r>
          <w:r>
            <w:rPr>
              <w:noProof/>
            </w:rPr>
            <w:instrText xml:space="preserve"> PAGEREF _Toc279764131 \h </w:instrText>
          </w:r>
          <w:r w:rsidR="00D60BF9">
            <w:rPr>
              <w:noProof/>
            </w:rPr>
          </w:r>
          <w:r w:rsidR="00D60BF9">
            <w:rPr>
              <w:noProof/>
            </w:rPr>
            <w:fldChar w:fldCharType="separate"/>
          </w:r>
          <w:r>
            <w:rPr>
              <w:noProof/>
            </w:rPr>
            <w:t>34</w:t>
          </w:r>
          <w:r w:rsidR="00D60BF9">
            <w:rPr>
              <w:noProof/>
            </w:rPr>
            <w:fldChar w:fldCharType="end"/>
          </w:r>
        </w:p>
        <w:p w:rsidR="007D6CB9" w:rsidRDefault="00D60BF9" w:rsidP="007D6CB9">
          <w:pPr>
            <w:spacing w:after="240"/>
          </w:pPr>
          <w:r>
            <w:rPr>
              <w:b/>
              <w:bCs/>
              <w:noProof/>
            </w:rPr>
            <w:fldChar w:fldCharType="end"/>
          </w:r>
        </w:p>
      </w:sdtContent>
    </w:sdt>
    <w:p w:rsidR="007D6CB9" w:rsidRDefault="007D6CB9" w:rsidP="007D6CB9">
      <w:pPr>
        <w:spacing w:after="240"/>
        <w:jc w:val="center"/>
      </w:pPr>
    </w:p>
    <w:p w:rsidR="007D6CB9" w:rsidRDefault="007D6CB9" w:rsidP="007D6CB9">
      <w:pPr>
        <w:spacing w:after="240"/>
        <w:jc w:val="center"/>
      </w:pPr>
      <w:bookmarkStart w:id="0" w:name="_GoBack"/>
      <w:bookmarkEnd w:id="0"/>
    </w:p>
    <w:p w:rsidR="007D6CB9" w:rsidRDefault="007D6CB9" w:rsidP="007D6CB9">
      <w:pPr>
        <w:spacing w:after="240"/>
        <w:jc w:val="center"/>
      </w:pPr>
    </w:p>
    <w:p w:rsidR="007D6CB9" w:rsidRDefault="007D6CB9" w:rsidP="007D6CB9">
      <w:pPr>
        <w:spacing w:after="240"/>
        <w:jc w:val="center"/>
      </w:pPr>
    </w:p>
    <w:p w:rsidR="007D6CB9" w:rsidRDefault="007D6CB9" w:rsidP="007D6CB9">
      <w:pPr>
        <w:spacing w:after="240"/>
        <w:jc w:val="center"/>
      </w:pPr>
    </w:p>
    <w:p w:rsidR="007D6CB9" w:rsidRPr="00804B83" w:rsidRDefault="007D6CB9" w:rsidP="007D6CB9">
      <w:pPr>
        <w:pStyle w:val="Heading1"/>
        <w:spacing w:after="240"/>
      </w:pPr>
      <w:bookmarkStart w:id="1" w:name="_Toc279764108"/>
      <w:r w:rsidRPr="00804B83">
        <w:rPr>
          <w:rFonts w:ascii="Times New Roman" w:eastAsia="Times New Roman" w:hAnsi="Times New Roman" w:cs="Times New Roman"/>
        </w:rPr>
        <w:t>1. Introduction</w:t>
      </w:r>
      <w:bookmarkEnd w:id="1"/>
      <w:r w:rsidRPr="00804B83">
        <w:rPr>
          <w:rFonts w:ascii="Times New Roman" w:eastAsia="Times New Roman" w:hAnsi="Times New Roman" w:cs="Times New Roman"/>
        </w:rPr>
        <w:t xml:space="preserve">    </w:t>
      </w:r>
      <w:r w:rsidRPr="00804B83">
        <w:rPr>
          <w:rFonts w:ascii="Times New Roman" w:eastAsia="Times New Roman" w:hAnsi="Times New Roman" w:cs="Times New Roman"/>
        </w:rPr>
        <w:tab/>
      </w:r>
    </w:p>
    <w:p w:rsidR="007D6CB9" w:rsidRPr="00DB4C28" w:rsidRDefault="007D6CB9" w:rsidP="007D6CB9">
      <w:pPr>
        <w:pStyle w:val="NormalWeb"/>
        <w:spacing w:before="120" w:beforeAutospacing="0" w:after="240" w:afterAutospacing="0" w:line="360" w:lineRule="auto"/>
        <w:rPr>
          <w:color w:val="000000"/>
          <w:sz w:val="22"/>
          <w:szCs w:val="22"/>
        </w:rPr>
      </w:pPr>
      <w:r w:rsidRPr="00804B83">
        <w:rPr>
          <w:color w:val="000000"/>
          <w:sz w:val="22"/>
          <w:szCs w:val="22"/>
        </w:rPr>
        <w:t xml:space="preserve">The introductory chapter gives some background information about the Virtual </w:t>
      </w:r>
      <w:r>
        <w:rPr>
          <w:color w:val="000000"/>
          <w:sz w:val="22"/>
          <w:szCs w:val="22"/>
        </w:rPr>
        <w:t>Queue</w:t>
      </w:r>
      <w:r w:rsidRPr="00804B83">
        <w:rPr>
          <w:color w:val="000000"/>
          <w:sz w:val="22"/>
          <w:szCs w:val="22"/>
        </w:rPr>
        <w:t xml:space="preserve"> system. </w:t>
      </w:r>
      <w:r>
        <w:rPr>
          <w:color w:val="000000"/>
          <w:sz w:val="22"/>
          <w:szCs w:val="22"/>
        </w:rPr>
        <w:t>In the following sections</w:t>
      </w:r>
      <w:r w:rsidRPr="00804B83">
        <w:rPr>
          <w:color w:val="000000"/>
          <w:sz w:val="22"/>
          <w:szCs w:val="22"/>
        </w:rPr>
        <w:t>, the problem definition, and scope of the system</w:t>
      </w:r>
      <w:r>
        <w:rPr>
          <w:color w:val="000000"/>
          <w:sz w:val="22"/>
          <w:szCs w:val="22"/>
        </w:rPr>
        <w:t xml:space="preserve"> will be described</w:t>
      </w:r>
      <w:r w:rsidRPr="00804B83">
        <w:rPr>
          <w:color w:val="000000"/>
          <w:sz w:val="22"/>
          <w:szCs w:val="22"/>
        </w:rPr>
        <w:t xml:space="preserve">. </w:t>
      </w:r>
      <w:r>
        <w:rPr>
          <w:color w:val="000000"/>
          <w:sz w:val="22"/>
          <w:szCs w:val="22"/>
        </w:rPr>
        <w:t>Also</w:t>
      </w:r>
      <w:r w:rsidRPr="00804B83">
        <w:rPr>
          <w:color w:val="000000"/>
          <w:sz w:val="22"/>
          <w:szCs w:val="22"/>
        </w:rPr>
        <w:t xml:space="preserve">, the design methodology </w:t>
      </w:r>
      <w:r>
        <w:rPr>
          <w:color w:val="000000"/>
          <w:sz w:val="22"/>
          <w:szCs w:val="22"/>
        </w:rPr>
        <w:t xml:space="preserve">will also be given, which will include </w:t>
      </w:r>
      <w:r w:rsidRPr="00804B83">
        <w:rPr>
          <w:color w:val="000000"/>
          <w:sz w:val="22"/>
          <w:szCs w:val="22"/>
        </w:rPr>
        <w:t xml:space="preserve">the software process models </w:t>
      </w:r>
      <w:r>
        <w:rPr>
          <w:color w:val="000000"/>
          <w:sz w:val="22"/>
          <w:szCs w:val="22"/>
        </w:rPr>
        <w:t>and types of models</w:t>
      </w:r>
      <w:r w:rsidRPr="00804B83">
        <w:rPr>
          <w:color w:val="000000"/>
          <w:sz w:val="22"/>
          <w:szCs w:val="22"/>
        </w:rPr>
        <w:t xml:space="preserve">. </w:t>
      </w:r>
      <w:r>
        <w:rPr>
          <w:color w:val="000000"/>
          <w:sz w:val="22"/>
          <w:szCs w:val="22"/>
        </w:rPr>
        <w:t>In addition</w:t>
      </w:r>
      <w:r w:rsidRPr="00804B83">
        <w:rPr>
          <w:color w:val="000000"/>
          <w:sz w:val="22"/>
          <w:szCs w:val="22"/>
        </w:rPr>
        <w:t xml:space="preserve">, definitions, acronyms, and abbreviations of terms used in this deliverable </w:t>
      </w:r>
      <w:r>
        <w:rPr>
          <w:color w:val="000000"/>
          <w:sz w:val="22"/>
          <w:szCs w:val="22"/>
        </w:rPr>
        <w:t>will be provided</w:t>
      </w:r>
      <w:r w:rsidRPr="00804B83">
        <w:rPr>
          <w:color w:val="000000"/>
          <w:sz w:val="22"/>
          <w:szCs w:val="22"/>
        </w:rPr>
        <w:t xml:space="preserve"> and explained</w:t>
      </w:r>
      <w:r>
        <w:rPr>
          <w:color w:val="000000"/>
          <w:sz w:val="22"/>
          <w:szCs w:val="22"/>
        </w:rPr>
        <w:t xml:space="preserve"> on this chapter</w:t>
      </w:r>
      <w:r w:rsidRPr="00804B83">
        <w:rPr>
          <w:color w:val="000000"/>
          <w:sz w:val="22"/>
          <w:szCs w:val="22"/>
        </w:rPr>
        <w:t xml:space="preserve">. Finally, </w:t>
      </w:r>
      <w:r>
        <w:rPr>
          <w:color w:val="000000"/>
          <w:sz w:val="22"/>
          <w:szCs w:val="22"/>
        </w:rPr>
        <w:t>the chapter will conclude with</w:t>
      </w:r>
      <w:r w:rsidRPr="00804B83">
        <w:rPr>
          <w:color w:val="000000"/>
          <w:sz w:val="22"/>
          <w:szCs w:val="22"/>
        </w:rPr>
        <w:t xml:space="preserve"> </w:t>
      </w:r>
      <w:r w:rsidRPr="00DB4C28">
        <w:rPr>
          <w:color w:val="000000"/>
          <w:sz w:val="22"/>
          <w:szCs w:val="22"/>
        </w:rPr>
        <w:t>a brief explanation of what to expect from the following chapters of the document</w:t>
      </w:r>
      <w:r w:rsidRPr="00804B83">
        <w:rPr>
          <w:color w:val="000000"/>
          <w:sz w:val="22"/>
          <w:szCs w:val="22"/>
        </w:rPr>
        <w:t>.</w:t>
      </w:r>
    </w:p>
    <w:p w:rsidR="007D6CB9" w:rsidRPr="00804B83" w:rsidRDefault="007D6CB9" w:rsidP="007D6CB9">
      <w:pPr>
        <w:pStyle w:val="Heading2"/>
        <w:spacing w:before="360" w:after="240"/>
      </w:pPr>
      <w:bookmarkStart w:id="2" w:name="_Toc279764109"/>
      <w:r w:rsidRPr="009C104B">
        <w:rPr>
          <w:rFonts w:ascii="Times New Roman" w:eastAsia="Times New Roman" w:hAnsi="Times New Roman" w:cs="Times New Roman"/>
        </w:rPr>
        <w:t>1.1.   Problem definition</w:t>
      </w:r>
      <w:bookmarkEnd w:id="2"/>
    </w:p>
    <w:p w:rsidR="007D6CB9" w:rsidRPr="00F16CED" w:rsidRDefault="007D6CB9" w:rsidP="007D6CB9">
      <w:pPr>
        <w:widowControl w:val="0"/>
        <w:autoSpaceDE w:val="0"/>
        <w:autoSpaceDN w:val="0"/>
        <w:adjustRightInd w:val="0"/>
        <w:spacing w:after="320" w:line="360" w:lineRule="auto"/>
        <w:rPr>
          <w:color w:val="000000"/>
        </w:rPr>
      </w:pPr>
      <w:bookmarkStart w:id="3" w:name="h.uye311s5qee5"/>
      <w:bookmarkEnd w:id="3"/>
      <w:r w:rsidRPr="00F16CED">
        <w:rPr>
          <w:color w:val="000000"/>
        </w:rPr>
        <w:t>When going to a park, or to any other venue that provides multiple recurring rides or events, customers typically wait in line until is time for them to go into the ride or event. This is definitely time consuming, since one could be doing something else like be walking around, buying souvenirs, or food, or going perhaps to another ride or event. By waiting in line, the venue is making money for that specific ride/event, but is losing potential additional sales by customers being in line rather than walking around the venue visiting other areas of the venue.</w:t>
      </w:r>
    </w:p>
    <w:p w:rsidR="007D6CB9" w:rsidRPr="00F16CED" w:rsidRDefault="007D6CB9" w:rsidP="007D6CB9">
      <w:pPr>
        <w:widowControl w:val="0"/>
        <w:autoSpaceDE w:val="0"/>
        <w:autoSpaceDN w:val="0"/>
        <w:adjustRightInd w:val="0"/>
        <w:spacing w:after="320" w:line="360" w:lineRule="auto"/>
        <w:rPr>
          <w:color w:val="000000"/>
        </w:rPr>
      </w:pPr>
      <w:r w:rsidRPr="00F16CED">
        <w:rPr>
          <w:color w:val="000000"/>
        </w:rPr>
        <w:t>The creation of the Virtual Queue system is the proposed solution to the problem explained above. The system will provide customers the benefit of enjoying other amenities offered in the venue (including, but not limited to rides, food) instead of waiting in line. In addition, the system will keep information about ride or event time and capacity and allow the customers to sign in to different events or rides. In this way, customers will not have the need to wait for a ride in line to go to another one. Furthermore, customers will be notified as their time on their rides or events approaches. At the same time, the business will take advantage of this system because of the fact that customers will now have the opportunity to either sign in to another ride, or walk around to buy souvenirs, food, or something else offered at the specific place.</w:t>
      </w:r>
    </w:p>
    <w:p w:rsidR="007D6CB9" w:rsidRPr="00804B83" w:rsidRDefault="007D6CB9" w:rsidP="007D6CB9">
      <w:pPr>
        <w:pStyle w:val="Heading2"/>
        <w:spacing w:before="360" w:after="240"/>
      </w:pPr>
      <w:bookmarkStart w:id="4" w:name="_Toc279764110"/>
      <w:r w:rsidRPr="006D054B">
        <w:rPr>
          <w:rFonts w:ascii="Times New Roman" w:eastAsia="Times New Roman" w:hAnsi="Times New Roman" w:cs="Times New Roman"/>
        </w:rPr>
        <w:t>1.2.   Background</w:t>
      </w:r>
      <w:bookmarkEnd w:id="4"/>
      <w:r w:rsidRPr="00804B83">
        <w:rPr>
          <w:rFonts w:ascii="Times New Roman" w:eastAsia="Times New Roman" w:hAnsi="Times New Roman" w:cs="Times New Roman"/>
        </w:rPr>
        <w:t xml:space="preserve">  </w:t>
      </w:r>
    </w:p>
    <w:p w:rsidR="007D6CB9" w:rsidRPr="00814FD2" w:rsidRDefault="007D6CB9" w:rsidP="007D6CB9">
      <w:pPr>
        <w:widowControl w:val="0"/>
        <w:autoSpaceDE w:val="0"/>
        <w:autoSpaceDN w:val="0"/>
        <w:adjustRightInd w:val="0"/>
        <w:spacing w:after="320" w:line="360" w:lineRule="auto"/>
        <w:rPr>
          <w:color w:val="000000"/>
        </w:rPr>
      </w:pPr>
      <w:r w:rsidRPr="00814FD2">
        <w:rPr>
          <w:color w:val="000000"/>
        </w:rPr>
        <w:t>The Virtual Queue (VQ) project is being proposed by Bernard Parenteau with the project proposal affiliation of Florida Logic as one of the assigned projects for</w:t>
      </w:r>
      <w:r>
        <w:rPr>
          <w:color w:val="000000"/>
        </w:rPr>
        <w:t xml:space="preserve"> the Senior Project class. It is</w:t>
      </w:r>
      <w:r w:rsidRPr="00814FD2">
        <w:rPr>
          <w:color w:val="000000"/>
        </w:rPr>
        <w:t xml:space="preserve"> a project that </w:t>
      </w:r>
      <w:r w:rsidRPr="00814FD2">
        <w:rPr>
          <w:color w:val="000000"/>
        </w:rPr>
        <w:lastRenderedPageBreak/>
        <w:t>will be develop for the first time this year, in Fall semester of 2014. It will be created with features that will greatly benefit the customers as well as the theme part or other venue using the system. Furthermore, it will improve the quality time is being spend at the park or event by customers, and hopefully the sales of the theme park will increase as expected. </w:t>
      </w:r>
    </w:p>
    <w:p w:rsidR="007D6CB9" w:rsidRPr="004273F2" w:rsidRDefault="007D6CB9" w:rsidP="007D6CB9">
      <w:pPr>
        <w:pStyle w:val="Heading2"/>
        <w:spacing w:before="360" w:after="240"/>
      </w:pPr>
      <w:bookmarkStart w:id="5" w:name="h.b6rnshf6rj8m"/>
      <w:bookmarkStart w:id="6" w:name="_Toc279764111"/>
      <w:bookmarkEnd w:id="5"/>
      <w:r w:rsidRPr="004273F2">
        <w:rPr>
          <w:rFonts w:ascii="Times New Roman" w:eastAsia="Times New Roman" w:hAnsi="Times New Roman" w:cs="Times New Roman"/>
        </w:rPr>
        <w:t>1.3.   Definitions, Acronyms, and Abbreviations</w:t>
      </w:r>
      <w:bookmarkEnd w:id="6"/>
      <w:r w:rsidRPr="004273F2">
        <w:rPr>
          <w:rFonts w:ascii="Times New Roman" w:eastAsia="Times New Roman" w:hAnsi="Times New Roman" w:cs="Times New Roman"/>
        </w:rPr>
        <w:t xml:space="preserve">  </w:t>
      </w:r>
    </w:p>
    <w:p w:rsidR="007D6CB9" w:rsidRPr="00804B83" w:rsidRDefault="007D6CB9" w:rsidP="007D6CB9">
      <w:pPr>
        <w:pStyle w:val="Standard"/>
        <w:spacing w:after="240" w:line="360" w:lineRule="auto"/>
      </w:pPr>
      <w:r w:rsidRPr="00804B83">
        <w:rPr>
          <w:rFonts w:ascii="Times New Roman" w:eastAsia="Times New Roman" w:hAnsi="Times New Roman" w:cs="Times New Roman"/>
          <w:b/>
          <w:bCs/>
        </w:rPr>
        <w:t>Definitions</w:t>
      </w:r>
    </w:p>
    <w:p w:rsidR="007D6CB9" w:rsidRPr="00025C66" w:rsidRDefault="007D6CB9" w:rsidP="007D6CB9">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Pr>
          <w:rFonts w:ascii="Times New Roman" w:eastAsia="Times New Roman" w:hAnsi="Times New Roman" w:cs="Times New Roman"/>
          <w:b/>
          <w:bCs/>
        </w:rPr>
        <w:t>Customer</w:t>
      </w:r>
      <w:r w:rsidRPr="00804B83">
        <w:rPr>
          <w:rFonts w:ascii="Times New Roman" w:eastAsia="Times New Roman" w:hAnsi="Times New Roman" w:cs="Times New Roman"/>
        </w:rPr>
        <w:t xml:space="preserve">: </w:t>
      </w:r>
      <w:r>
        <w:rPr>
          <w:rFonts w:ascii="Times New Roman" w:eastAsia="Times New Roman" w:hAnsi="Times New Roman" w:cs="Times New Roman"/>
        </w:rPr>
        <w:t>A</w:t>
      </w:r>
      <w:r w:rsidRPr="00025C66">
        <w:rPr>
          <w:rFonts w:ascii="Times New Roman" w:eastAsia="Times New Roman" w:hAnsi="Times New Roman" w:cs="Times New Roman"/>
        </w:rPr>
        <w:t xml:space="preserve"> person or organization that buys goods or services from a store or business.</w:t>
      </w:r>
    </w:p>
    <w:p w:rsidR="007D6CB9" w:rsidRDefault="007D6CB9" w:rsidP="007D6CB9">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Pr>
          <w:rFonts w:ascii="Times New Roman" w:eastAsia="Times New Roman" w:hAnsi="Times New Roman" w:cs="Times New Roman"/>
          <w:b/>
          <w:bCs/>
        </w:rPr>
        <w:t>Theme park</w:t>
      </w:r>
      <w:r w:rsidRPr="00804B83">
        <w:rPr>
          <w:rFonts w:ascii="Times New Roman" w:eastAsia="Times New Roman" w:hAnsi="Times New Roman" w:cs="Times New Roman"/>
          <w:b/>
          <w:bCs/>
        </w:rPr>
        <w:t>:</w:t>
      </w:r>
      <w:r>
        <w:rPr>
          <w:rFonts w:ascii="Times New Roman" w:eastAsia="Times New Roman" w:hAnsi="Times New Roman" w:cs="Times New Roman"/>
          <w:b/>
          <w:bCs/>
        </w:rPr>
        <w:t xml:space="preserve"> </w:t>
      </w:r>
      <w:r>
        <w:rPr>
          <w:rFonts w:ascii="Times New Roman" w:eastAsia="Times New Roman" w:hAnsi="Times New Roman" w:cs="Times New Roman"/>
        </w:rPr>
        <w:t>A</w:t>
      </w:r>
      <w:r w:rsidRPr="00025C66">
        <w:rPr>
          <w:rFonts w:ascii="Times New Roman" w:eastAsia="Times New Roman" w:hAnsi="Times New Roman" w:cs="Times New Roman"/>
        </w:rPr>
        <w:t>n amusement park with a unifying setting or idea.</w:t>
      </w:r>
      <w:r w:rsidRPr="00804B83">
        <w:rPr>
          <w:rFonts w:ascii="Times New Roman" w:eastAsia="Times New Roman" w:hAnsi="Times New Roman" w:cs="Times New Roman"/>
        </w:rPr>
        <w:t xml:space="preserve">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Pr="00CC16B0">
        <w:rPr>
          <w:rFonts w:ascii="Times New Roman" w:eastAsia="Times New Roman" w:hAnsi="Times New Roman" w:cs="Times New Roman"/>
          <w:b/>
        </w:rPr>
        <w:t>Alternative:</w:t>
      </w:r>
      <w:r>
        <w:rPr>
          <w:rFonts w:ascii="Times New Roman" w:eastAsia="Times New Roman" w:hAnsi="Times New Roman" w:cs="Times New Roman"/>
        </w:rPr>
        <w:t xml:space="preserve"> A possible manner by which a given problem may be resolved.</w:t>
      </w:r>
    </w:p>
    <w:p w:rsidR="00837B79" w:rsidRPr="00025C66"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          </w:t>
      </w:r>
      <w:r w:rsidRPr="00CC16B0">
        <w:rPr>
          <w:rFonts w:ascii="Times New Roman" w:eastAsia="Times New Roman" w:hAnsi="Times New Roman" w:cs="Times New Roman"/>
          <w:b/>
        </w:rPr>
        <w:t>Task:</w:t>
      </w:r>
      <w:r>
        <w:rPr>
          <w:rFonts w:ascii="Times New Roman" w:eastAsia="Times New Roman" w:hAnsi="Times New Roman" w:cs="Times New Roman"/>
        </w:rPr>
        <w:t xml:space="preserve"> A piece of job that serves as a unit of work.</w:t>
      </w:r>
      <w:r w:rsidR="00855AC4">
        <w:rPr>
          <w:rFonts w:ascii="Times New Roman" w:eastAsia="Times New Roman" w:hAnsi="Times New Roman" w:cs="Times New Roman"/>
        </w:rPr>
        <w:t xml:space="preserve"> </w:t>
      </w:r>
    </w:p>
    <w:p w:rsidR="007D6CB9" w:rsidRPr="00804B83" w:rsidRDefault="007D6CB9" w:rsidP="007D6CB9">
      <w:pPr>
        <w:pStyle w:val="Standard"/>
        <w:spacing w:after="240" w:line="360" w:lineRule="auto"/>
      </w:pPr>
      <w:r w:rsidRPr="00804B83">
        <w:rPr>
          <w:rFonts w:ascii="Times New Roman" w:eastAsia="Times New Roman" w:hAnsi="Times New Roman" w:cs="Times New Roman"/>
          <w:b/>
          <w:bCs/>
        </w:rPr>
        <w:t>Acronyms</w:t>
      </w:r>
    </w:p>
    <w:p w:rsidR="007D6CB9" w:rsidRPr="00804B83" w:rsidRDefault="007D6CB9" w:rsidP="007D6CB9">
      <w:pPr>
        <w:pStyle w:val="Standard"/>
        <w:spacing w:after="240" w:line="360" w:lineRule="auto"/>
      </w:pPr>
      <w:r w:rsidRPr="00804B83">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b/>
          <w:bCs/>
        </w:rPr>
        <w:t>VQ</w:t>
      </w:r>
      <w:r w:rsidRPr="00804B83">
        <w:rPr>
          <w:rFonts w:ascii="Times New Roman" w:eastAsia="Times New Roman" w:hAnsi="Times New Roman" w:cs="Times New Roman"/>
        </w:rPr>
        <w:t xml:space="preserve">: Virtual </w:t>
      </w:r>
      <w:r>
        <w:rPr>
          <w:rFonts w:ascii="Times New Roman" w:eastAsia="Times New Roman" w:hAnsi="Times New Roman" w:cs="Times New Roman"/>
        </w:rPr>
        <w:t>Queue</w:t>
      </w:r>
    </w:p>
    <w:p w:rsidR="007D6CB9" w:rsidRPr="00804B83" w:rsidRDefault="007D6CB9" w:rsidP="007D6CB9">
      <w:pPr>
        <w:pStyle w:val="Standard"/>
        <w:spacing w:after="240" w:line="360" w:lineRule="auto"/>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FIU:</w:t>
      </w:r>
      <w:r w:rsidRPr="00804B83">
        <w:rPr>
          <w:rFonts w:ascii="Times New Roman" w:eastAsia="Times New Roman" w:hAnsi="Times New Roman" w:cs="Times New Roman"/>
        </w:rPr>
        <w:t xml:space="preserve"> Florida International University</w:t>
      </w:r>
    </w:p>
    <w:p w:rsidR="007D6CB9" w:rsidRDefault="007D6CB9" w:rsidP="007D6CB9">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          </w:t>
      </w:r>
      <w:r w:rsidRPr="00804B83">
        <w:rPr>
          <w:rFonts w:ascii="Times New Roman" w:eastAsia="Times New Roman" w:hAnsi="Times New Roman" w:cs="Times New Roman"/>
          <w:b/>
          <w:bCs/>
        </w:rPr>
        <w:t>SCIS:</w:t>
      </w:r>
      <w:r w:rsidRPr="00804B83">
        <w:rPr>
          <w:rFonts w:ascii="Times New Roman" w:eastAsia="Times New Roman" w:hAnsi="Times New Roman" w:cs="Times New Roman"/>
        </w:rPr>
        <w:t xml:space="preserve"> School of Computing &amp; Information Sciences</w:t>
      </w:r>
    </w:p>
    <w:p w:rsidR="00837B79" w:rsidRDefault="00855AC4"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r>
      <w:r w:rsidRPr="00855AC4">
        <w:rPr>
          <w:rFonts w:ascii="Times New Roman" w:eastAsia="Times New Roman" w:hAnsi="Times New Roman" w:cs="Times New Roman"/>
          <w:b/>
        </w:rPr>
        <w:t>JDBC</w:t>
      </w:r>
      <w:r>
        <w:rPr>
          <w:rFonts w:ascii="Times New Roman" w:eastAsia="Times New Roman" w:hAnsi="Times New Roman" w:cs="Times New Roman"/>
        </w:rPr>
        <w:t>: Java Database Connection</w:t>
      </w:r>
    </w:p>
    <w:p w:rsidR="00837B79" w:rsidRPr="00BB7F23" w:rsidRDefault="00837B7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r>
      <w:r w:rsidRPr="00837B79">
        <w:rPr>
          <w:rFonts w:ascii="Times New Roman" w:eastAsia="Times New Roman" w:hAnsi="Times New Roman" w:cs="Times New Roman"/>
          <w:b/>
        </w:rPr>
        <w:t>DAO</w:t>
      </w:r>
      <w:r>
        <w:rPr>
          <w:rFonts w:ascii="Times New Roman" w:eastAsia="Times New Roman" w:hAnsi="Times New Roman" w:cs="Times New Roman"/>
        </w:rPr>
        <w:t>: Database Accessing Objects</w:t>
      </w:r>
    </w:p>
    <w:p w:rsidR="007D6CB9" w:rsidRPr="00804B83" w:rsidRDefault="007D6CB9" w:rsidP="007D6CB9">
      <w:pPr>
        <w:pStyle w:val="Standard"/>
        <w:spacing w:after="240" w:line="360" w:lineRule="auto"/>
      </w:pPr>
      <w:r w:rsidRPr="00804B83">
        <w:rPr>
          <w:rFonts w:ascii="Times New Roman" w:eastAsia="Times New Roman" w:hAnsi="Times New Roman" w:cs="Times New Roman"/>
          <w:b/>
          <w:bCs/>
        </w:rPr>
        <w:t>Abbreviations</w:t>
      </w:r>
    </w:p>
    <w:p w:rsidR="007D6CB9" w:rsidRPr="00A069FC" w:rsidRDefault="007D6CB9" w:rsidP="007D6CB9">
      <w:pPr>
        <w:pStyle w:val="Standard"/>
        <w:spacing w:after="240" w:line="360" w:lineRule="auto"/>
      </w:pPr>
      <w:r w:rsidRPr="00804B83">
        <w:rPr>
          <w:rFonts w:ascii="Times New Roman" w:eastAsia="Times New Roman" w:hAnsi="Times New Roman" w:cs="Times New Roman"/>
        </w:rPr>
        <w:t>As of right now, there are no abbreviations for this project.</w:t>
      </w:r>
    </w:p>
    <w:p w:rsidR="007D6CB9" w:rsidRPr="00804B83" w:rsidRDefault="007D6CB9" w:rsidP="007D6CB9">
      <w:pPr>
        <w:pStyle w:val="Heading2"/>
        <w:spacing w:before="360" w:after="240"/>
      </w:pPr>
      <w:bookmarkStart w:id="7" w:name="h.u5qjd9ife7mh"/>
      <w:bookmarkStart w:id="8" w:name="_Toc279764112"/>
      <w:bookmarkEnd w:id="7"/>
      <w:r w:rsidRPr="00804B83">
        <w:rPr>
          <w:rFonts w:ascii="Times New Roman" w:eastAsia="Times New Roman" w:hAnsi="Times New Roman" w:cs="Times New Roman"/>
        </w:rPr>
        <w:t>1.4.   Overview of document</w:t>
      </w:r>
      <w:bookmarkEnd w:id="8"/>
    </w:p>
    <w:p w:rsidR="007D6CB9" w:rsidRDefault="007D6CB9" w:rsidP="007D6CB9">
      <w:pPr>
        <w:pStyle w:val="Standard"/>
        <w:spacing w:after="240" w:line="360" w:lineRule="auto"/>
        <w:rPr>
          <w:rFonts w:ascii="Times New Roman" w:eastAsia="Times New Roman" w:hAnsi="Times New Roman" w:cs="Times New Roman"/>
        </w:rPr>
      </w:pPr>
      <w:r w:rsidRPr="00804B83">
        <w:rPr>
          <w:rFonts w:ascii="Times New Roman" w:eastAsia="Times New Roman" w:hAnsi="Times New Roman" w:cs="Times New Roman"/>
        </w:rPr>
        <w:t xml:space="preserve">The Feasibility Study and Project Plan covers several aspects of the Virtual </w:t>
      </w:r>
      <w:r>
        <w:rPr>
          <w:rFonts w:ascii="Times New Roman" w:eastAsia="Times New Roman" w:hAnsi="Times New Roman" w:cs="Times New Roman"/>
        </w:rPr>
        <w:t xml:space="preserve">Queue project. </w:t>
      </w:r>
      <w:r w:rsidRPr="00804B83">
        <w:rPr>
          <w:rFonts w:ascii="Times New Roman" w:eastAsia="Times New Roman" w:hAnsi="Times New Roman" w:cs="Times New Roman"/>
        </w:rPr>
        <w:t>Chapter 1</w:t>
      </w:r>
      <w:r>
        <w:rPr>
          <w:rFonts w:ascii="Times New Roman" w:eastAsia="Times New Roman" w:hAnsi="Times New Roman" w:cs="Times New Roman"/>
        </w:rPr>
        <w:t xml:space="preserve"> covers</w:t>
      </w:r>
      <w:r w:rsidRPr="00804B83">
        <w:rPr>
          <w:rFonts w:ascii="Times New Roman" w:eastAsia="Times New Roman" w:hAnsi="Times New Roman" w:cs="Times New Roman"/>
        </w:rPr>
        <w:t xml:space="preserve"> general information such as problem statement, background information and definitions</w:t>
      </w:r>
      <w:r>
        <w:rPr>
          <w:rFonts w:ascii="Times New Roman" w:eastAsia="Times New Roman" w:hAnsi="Times New Roman" w:cs="Times New Roman"/>
        </w:rPr>
        <w:t xml:space="preserve"> for this project</w:t>
      </w:r>
      <w:r w:rsidRPr="00804B83">
        <w:rPr>
          <w:rFonts w:ascii="Times New Roman" w:eastAsia="Times New Roman" w:hAnsi="Times New Roman" w:cs="Times New Roman"/>
        </w:rPr>
        <w:t xml:space="preserve">. Chapter 2 encloses the </w:t>
      </w:r>
      <w:r>
        <w:rPr>
          <w:rFonts w:ascii="Times New Roman" w:eastAsia="Times New Roman" w:hAnsi="Times New Roman" w:cs="Times New Roman"/>
        </w:rPr>
        <w:t>feasibility study</w:t>
      </w:r>
      <w:r w:rsidRPr="00804B83">
        <w:rPr>
          <w:rFonts w:ascii="Times New Roman" w:eastAsia="Times New Roman" w:hAnsi="Times New Roman" w:cs="Times New Roman"/>
        </w:rPr>
        <w:t xml:space="preserve"> with</w:t>
      </w:r>
      <w:r>
        <w:rPr>
          <w:rFonts w:ascii="Times New Roman" w:eastAsia="Times New Roman" w:hAnsi="Times New Roman" w:cs="Times New Roman"/>
        </w:rPr>
        <w:t xml:space="preserve"> </w:t>
      </w:r>
      <w:r w:rsidRPr="00804B83">
        <w:rPr>
          <w:rFonts w:ascii="Times New Roman" w:eastAsia="Times New Roman" w:hAnsi="Times New Roman" w:cs="Times New Roman"/>
        </w:rPr>
        <w:t>an overview of the system that will be implemented</w:t>
      </w:r>
      <w:r>
        <w:rPr>
          <w:rFonts w:ascii="Times New Roman" w:eastAsia="Times New Roman" w:hAnsi="Times New Roman" w:cs="Times New Roman"/>
        </w:rPr>
        <w:t>, and the</w:t>
      </w:r>
      <w:r w:rsidRPr="00804B83">
        <w:rPr>
          <w:rFonts w:ascii="Times New Roman" w:eastAsia="Times New Roman" w:hAnsi="Times New Roman" w:cs="Times New Roman"/>
        </w:rPr>
        <w:t xml:space="preserve"> description and limita</w:t>
      </w:r>
      <w:r>
        <w:rPr>
          <w:rFonts w:ascii="Times New Roman" w:eastAsia="Times New Roman" w:hAnsi="Times New Roman" w:cs="Times New Roman"/>
        </w:rPr>
        <w:t>tions of the current system</w:t>
      </w:r>
      <w:r w:rsidRPr="00804B83">
        <w:rPr>
          <w:rFonts w:ascii="Times New Roman" w:eastAsia="Times New Roman" w:hAnsi="Times New Roman" w:cs="Times New Roman"/>
        </w:rPr>
        <w:t>.</w:t>
      </w:r>
      <w:r>
        <w:rPr>
          <w:rFonts w:ascii="Times New Roman" w:eastAsia="Times New Roman" w:hAnsi="Times New Roman" w:cs="Times New Roman"/>
        </w:rPr>
        <w:t xml:space="preserve"> Chapter 3 specifies the</w:t>
      </w:r>
      <w:r w:rsidRPr="00804B83">
        <w:rPr>
          <w:rFonts w:ascii="Times New Roman" w:eastAsia="Times New Roman" w:hAnsi="Times New Roman" w:cs="Times New Roman"/>
        </w:rPr>
        <w:t xml:space="preserve"> project </w:t>
      </w:r>
      <w:r>
        <w:rPr>
          <w:rFonts w:ascii="Times New Roman" w:eastAsia="Times New Roman" w:hAnsi="Times New Roman" w:cs="Times New Roman"/>
        </w:rPr>
        <w:t>and</w:t>
      </w:r>
      <w:r w:rsidRPr="00804B83">
        <w:rPr>
          <w:rFonts w:ascii="Times New Roman" w:eastAsia="Times New Roman" w:hAnsi="Times New Roman" w:cs="Times New Roman"/>
        </w:rPr>
        <w:t xml:space="preserve"> hardware and </w:t>
      </w:r>
      <w:r w:rsidRPr="00804B83">
        <w:rPr>
          <w:rFonts w:ascii="Times New Roman" w:eastAsia="Times New Roman" w:hAnsi="Times New Roman" w:cs="Times New Roman"/>
        </w:rPr>
        <w:lastRenderedPageBreak/>
        <w:t xml:space="preserve">software requirements. Chapter 4 contains the Appendix, in which miscellaneous information, such as charts and </w:t>
      </w:r>
      <w:r>
        <w:rPr>
          <w:rFonts w:ascii="Times New Roman" w:eastAsia="Times New Roman" w:hAnsi="Times New Roman" w:cs="Times New Roman"/>
        </w:rPr>
        <w:t xml:space="preserve">tables </w:t>
      </w:r>
      <w:r w:rsidRPr="00804B83">
        <w:rPr>
          <w:rFonts w:ascii="Times New Roman" w:eastAsia="Times New Roman" w:hAnsi="Times New Roman" w:cs="Times New Roman"/>
        </w:rPr>
        <w:t xml:space="preserve">are </w:t>
      </w:r>
      <w:r>
        <w:rPr>
          <w:rFonts w:ascii="Times New Roman" w:eastAsia="Times New Roman" w:hAnsi="Times New Roman" w:cs="Times New Roman"/>
        </w:rPr>
        <w:t>shown</w:t>
      </w:r>
      <w:r w:rsidRPr="00804B83">
        <w:rPr>
          <w:rFonts w:ascii="Times New Roman" w:eastAsia="Times New Roman" w:hAnsi="Times New Roman" w:cs="Times New Roman"/>
        </w:rPr>
        <w:t>. Finally, Chapter 5 contains works used as references.</w:t>
      </w:r>
    </w:p>
    <w:p w:rsidR="007D6CB9" w:rsidRPr="00804B83" w:rsidRDefault="007D6CB9" w:rsidP="007D6CB9">
      <w:pPr>
        <w:pStyle w:val="Heading1"/>
        <w:spacing w:after="240"/>
      </w:pPr>
      <w:bookmarkStart w:id="9" w:name="_Toc279764113"/>
      <w:r w:rsidRPr="00804B83">
        <w:rPr>
          <w:rFonts w:ascii="Times New Roman" w:eastAsia="Times New Roman" w:hAnsi="Times New Roman" w:cs="Times New Roman"/>
        </w:rPr>
        <w:t>2. Feasibility Study</w:t>
      </w:r>
      <w:bookmarkEnd w:id="9"/>
    </w:p>
    <w:p w:rsidR="007D6CB9" w:rsidRDefault="007D6CB9" w:rsidP="007D6CB9">
      <w:pPr>
        <w:pStyle w:val="NormalWeb"/>
        <w:spacing w:before="0" w:beforeAutospacing="0" w:after="240" w:afterAutospacing="0" w:line="360" w:lineRule="auto"/>
        <w:jc w:val="both"/>
        <w:rPr>
          <w:color w:val="000000"/>
          <w:sz w:val="22"/>
          <w:szCs w:val="22"/>
        </w:rPr>
      </w:pPr>
      <w:r w:rsidRPr="00804B83">
        <w:rPr>
          <w:color w:val="000000"/>
          <w:sz w:val="22"/>
          <w:szCs w:val="22"/>
        </w:rPr>
        <w:t xml:space="preserve">The feasibility study chapter explores the idea of a virtual </w:t>
      </w:r>
      <w:r>
        <w:rPr>
          <w:color w:val="000000"/>
          <w:sz w:val="22"/>
          <w:szCs w:val="22"/>
        </w:rPr>
        <w:t>queue</w:t>
      </w:r>
      <w:r w:rsidRPr="00804B83">
        <w:rPr>
          <w:color w:val="000000"/>
          <w:sz w:val="22"/>
          <w:szCs w:val="22"/>
        </w:rPr>
        <w:t xml:space="preserve"> from a practical point of view. Initially, it considers </w:t>
      </w:r>
      <w:r>
        <w:rPr>
          <w:color w:val="000000"/>
          <w:sz w:val="22"/>
          <w:szCs w:val="22"/>
        </w:rPr>
        <w:t xml:space="preserve">the fact that there is no system developed in charged of completing the desired tasks. In addition, it describes the purpose of the Virtual Queue, and how the features of the VQ system will improve quality time for customers and improve business for theme parks.  Following, </w:t>
      </w:r>
      <w:r w:rsidRPr="00804B83">
        <w:rPr>
          <w:color w:val="000000"/>
          <w:sz w:val="22"/>
          <w:szCs w:val="22"/>
        </w:rPr>
        <w:t>high-level user requirements are described</w:t>
      </w:r>
      <w:r>
        <w:rPr>
          <w:color w:val="000000"/>
          <w:sz w:val="22"/>
          <w:szCs w:val="22"/>
        </w:rPr>
        <w:t xml:space="preserve">. Furthermore, </w:t>
      </w:r>
      <w:r w:rsidRPr="00804B83">
        <w:rPr>
          <w:color w:val="000000"/>
          <w:sz w:val="22"/>
          <w:szCs w:val="22"/>
        </w:rPr>
        <w:t xml:space="preserve">alternatives to certain aspects of </w:t>
      </w:r>
      <w:r>
        <w:rPr>
          <w:color w:val="000000"/>
          <w:sz w:val="22"/>
          <w:szCs w:val="22"/>
        </w:rPr>
        <w:t>VQ system</w:t>
      </w:r>
      <w:r w:rsidRPr="00804B83">
        <w:rPr>
          <w:color w:val="000000"/>
          <w:sz w:val="22"/>
          <w:szCs w:val="22"/>
        </w:rPr>
        <w:t xml:space="preserve"> are analyzed</w:t>
      </w:r>
      <w:r>
        <w:rPr>
          <w:color w:val="000000"/>
          <w:sz w:val="22"/>
          <w:szCs w:val="22"/>
        </w:rPr>
        <w:t>.</w:t>
      </w:r>
    </w:p>
    <w:p w:rsidR="007D6CB9" w:rsidRPr="00804B83" w:rsidRDefault="007D6CB9" w:rsidP="007D6CB9">
      <w:pPr>
        <w:pStyle w:val="Heading2"/>
        <w:spacing w:before="360" w:after="240"/>
      </w:pPr>
      <w:bookmarkStart w:id="10" w:name="h.ipzt2v1c0r1j"/>
      <w:bookmarkStart w:id="11" w:name="_Toc279764114"/>
      <w:bookmarkEnd w:id="10"/>
      <w:r w:rsidRPr="00AA1C71">
        <w:rPr>
          <w:rFonts w:ascii="Times New Roman" w:eastAsia="Times New Roman" w:hAnsi="Times New Roman" w:cs="Times New Roman"/>
        </w:rPr>
        <w:t>2.1.   Description of Current System (Limitations and Constraints)</w:t>
      </w:r>
      <w:bookmarkEnd w:id="11"/>
    </w:p>
    <w:p w:rsidR="007D6CB9" w:rsidRPr="00A025C8" w:rsidRDefault="007D6CB9" w:rsidP="007D6CB9">
      <w:pPr>
        <w:widowControl w:val="0"/>
        <w:autoSpaceDE w:val="0"/>
        <w:autoSpaceDN w:val="0"/>
        <w:adjustRightInd w:val="0"/>
        <w:spacing w:after="320" w:line="360" w:lineRule="auto"/>
        <w:jc w:val="both"/>
        <w:rPr>
          <w:color w:val="000000"/>
        </w:rPr>
      </w:pPr>
      <w:bookmarkStart w:id="12" w:name="h.o2azuzyuidph"/>
      <w:bookmarkEnd w:id="12"/>
      <w:r w:rsidRPr="00A025C8">
        <w:rPr>
          <w:color w:val="000000"/>
        </w:rPr>
        <w:t>The current system requires the customers to buy their tickets and wait in line at the venue until it’s their turn for their event or ride. At some theme parks, there is not even the possibility of buying the ticket for the desired ride online; it has to be purchased by the customers at the theme park. There is no mechanism to allow the user to register and sign in to see the available rides and select the rides they want; or to logout when they decide to do so; or to allow registered users to log in and logout. It lacks of a system that allows the user the ability to be added to their selected rides. It does not have a system with the ability to allow the user to see all the queues he/she registered. There is no mechanism for adding/removing registered users from the queue according to the queuing algorithm, or to allow users to remove themselves from a registered ride. There is no system with the capability of notifying the users before their selected rides/events starts.</w:t>
      </w:r>
      <w:r>
        <w:rPr>
          <w:color w:val="000000"/>
        </w:rPr>
        <w:t xml:space="preserve"> </w:t>
      </w:r>
    </w:p>
    <w:p w:rsidR="007D6CB9" w:rsidRPr="00AA1C71" w:rsidRDefault="007D6CB9" w:rsidP="007D6CB9">
      <w:pPr>
        <w:pStyle w:val="Heading2"/>
        <w:spacing w:before="360" w:after="240"/>
      </w:pPr>
      <w:bookmarkStart w:id="13" w:name="_Toc279764115"/>
      <w:r w:rsidRPr="00AA1C71">
        <w:rPr>
          <w:rFonts w:ascii="Times New Roman" w:eastAsia="Times New Roman" w:hAnsi="Times New Roman" w:cs="Times New Roman"/>
        </w:rPr>
        <w:t>2.2.   Purpose of New System</w:t>
      </w:r>
      <w:bookmarkEnd w:id="13"/>
      <w:r w:rsidRPr="00AA1C71">
        <w:rPr>
          <w:rFonts w:ascii="Times New Roman" w:eastAsia="Times New Roman" w:hAnsi="Times New Roman" w:cs="Times New Roman"/>
        </w:rPr>
        <w:t xml:space="preserve"> </w:t>
      </w:r>
    </w:p>
    <w:p w:rsidR="007D6CB9" w:rsidRPr="006B45C3" w:rsidRDefault="007D6CB9" w:rsidP="007D6CB9">
      <w:pPr>
        <w:widowControl w:val="0"/>
        <w:autoSpaceDE w:val="0"/>
        <w:autoSpaceDN w:val="0"/>
        <w:adjustRightInd w:val="0"/>
        <w:spacing w:after="320" w:line="360" w:lineRule="auto"/>
        <w:rPr>
          <w:color w:val="000000"/>
        </w:rPr>
      </w:pPr>
      <w:r w:rsidRPr="006B45C3">
        <w:rPr>
          <w:color w:val="000000"/>
        </w:rPr>
        <w:t>Considering that time spent at a theme park or other venue is sometimes limited due to the fact that customers have to wait in line for rides; the implementation of the VQ system is a good idea.</w:t>
      </w:r>
    </w:p>
    <w:p w:rsidR="007D6CB9" w:rsidRPr="006B45C3" w:rsidRDefault="007D6CB9" w:rsidP="007D6CB9">
      <w:pPr>
        <w:widowControl w:val="0"/>
        <w:autoSpaceDE w:val="0"/>
        <w:autoSpaceDN w:val="0"/>
        <w:adjustRightInd w:val="0"/>
        <w:spacing w:after="320" w:line="360" w:lineRule="auto"/>
        <w:rPr>
          <w:color w:val="000000"/>
        </w:rPr>
      </w:pPr>
      <w:r w:rsidRPr="006B45C3">
        <w:rPr>
          <w:color w:val="000000"/>
        </w:rPr>
        <w:t xml:space="preserve">This new system will provide the customers the ability to see which rides are available and sign in to different ones, as long as there is no time conflict. It will also give the customer the possibility to see all the rides he signed on for and received a notification when their turn is coming on, so they can go to their selected ride. Therefore, providing this system, customers will have a more enjoyable experience at the venue by not having to wait in line, and the venue will also benefit by customers shopping or </w:t>
      </w:r>
      <w:r w:rsidRPr="006B45C3">
        <w:rPr>
          <w:color w:val="000000"/>
        </w:rPr>
        <w:lastRenderedPageBreak/>
        <w:t>enjoying other amenities rather than waiting in line.</w:t>
      </w:r>
    </w:p>
    <w:p w:rsidR="007D6CB9" w:rsidRPr="006B45C3" w:rsidRDefault="007D6CB9" w:rsidP="007D6CB9">
      <w:pPr>
        <w:spacing w:line="360" w:lineRule="auto"/>
        <w:rPr>
          <w:color w:val="000000"/>
        </w:rPr>
      </w:pPr>
      <w:r w:rsidRPr="006B45C3">
        <w:rPr>
          <w:color w:val="000000"/>
        </w:rPr>
        <w:t>Overall, the main purpose of the new system is to add functionalities and new features to the current system, which will greatly benefit both the customers and the park/event place.</w:t>
      </w:r>
    </w:p>
    <w:p w:rsidR="007D6CB9" w:rsidRPr="00C05781" w:rsidRDefault="007D6CB9" w:rsidP="007D6CB9">
      <w:pPr>
        <w:pStyle w:val="Heading2"/>
        <w:spacing w:before="360" w:after="240"/>
      </w:pPr>
      <w:bookmarkStart w:id="14" w:name="_Toc279764116"/>
      <w:r w:rsidRPr="00C05781">
        <w:rPr>
          <w:rFonts w:ascii="Times New Roman" w:eastAsia="Times New Roman" w:hAnsi="Times New Roman" w:cs="Times New Roman"/>
        </w:rPr>
        <w:t>2.3.   High-level Definition of User Requirements</w:t>
      </w:r>
      <w:bookmarkEnd w:id="14"/>
    </w:p>
    <w:p w:rsidR="007D6CB9" w:rsidRDefault="007D6CB9" w:rsidP="007D6CB9">
      <w:pPr>
        <w:pStyle w:val="Standard"/>
        <w:spacing w:after="240" w:line="360" w:lineRule="auto"/>
        <w:rPr>
          <w:rFonts w:ascii="Times New Roman" w:eastAsia="Times New Roman" w:hAnsi="Times New Roman" w:cs="Times New Roman"/>
        </w:rPr>
      </w:pPr>
      <w:r w:rsidRPr="00EC25BA">
        <w:rPr>
          <w:rFonts w:ascii="Times New Roman" w:eastAsia="Times New Roman" w:hAnsi="Times New Roman" w:cs="Times New Roman"/>
        </w:rPr>
        <w:t xml:space="preserve">The user requirements for </w:t>
      </w:r>
      <w:r>
        <w:rPr>
          <w:rFonts w:ascii="Times New Roman" w:eastAsia="Times New Roman" w:hAnsi="Times New Roman" w:cs="Times New Roman"/>
        </w:rPr>
        <w:t>using the VQ</w:t>
      </w:r>
      <w:r w:rsidRPr="00EC25BA">
        <w:rPr>
          <w:rFonts w:ascii="Times New Roman" w:eastAsia="Times New Roman" w:hAnsi="Times New Roman" w:cs="Times New Roman"/>
        </w:rPr>
        <w:t xml:space="preserve"> system are very minimal. The</w:t>
      </w:r>
      <w:r>
        <w:rPr>
          <w:rFonts w:ascii="Times New Roman" w:eastAsia="Times New Roman" w:hAnsi="Times New Roman" w:cs="Times New Roman"/>
        </w:rPr>
        <w:t xml:space="preserve"> user would be required to have a smartphone, tablet or</w:t>
      </w:r>
      <w:r w:rsidRPr="00EC25BA">
        <w:rPr>
          <w:rFonts w:ascii="Times New Roman" w:eastAsia="Times New Roman" w:hAnsi="Times New Roman" w:cs="Times New Roman"/>
        </w:rPr>
        <w:t xml:space="preserve"> any other device with web access</w:t>
      </w:r>
      <w:r>
        <w:rPr>
          <w:rFonts w:ascii="Times New Roman" w:eastAsia="Times New Roman" w:hAnsi="Times New Roman" w:cs="Times New Roman"/>
        </w:rPr>
        <w:t xml:space="preserve"> </w:t>
      </w:r>
      <w:r w:rsidRPr="00EC25BA">
        <w:rPr>
          <w:rFonts w:ascii="Times New Roman" w:eastAsia="Times New Roman" w:hAnsi="Times New Roman" w:cs="Times New Roman"/>
        </w:rPr>
        <w:t xml:space="preserve">in order to use the </w:t>
      </w:r>
      <w:r>
        <w:rPr>
          <w:rFonts w:ascii="Times New Roman" w:eastAsia="Times New Roman" w:hAnsi="Times New Roman" w:cs="Times New Roman"/>
        </w:rPr>
        <w:t xml:space="preserve">web </w:t>
      </w:r>
      <w:r w:rsidRPr="00EC25BA">
        <w:rPr>
          <w:rFonts w:ascii="Times New Roman" w:eastAsia="Times New Roman" w:hAnsi="Times New Roman" w:cs="Times New Roman"/>
        </w:rPr>
        <w:t>application.</w:t>
      </w:r>
      <w:r>
        <w:rPr>
          <w:rFonts w:ascii="Times New Roman" w:eastAsia="Times New Roman" w:hAnsi="Times New Roman" w:cs="Times New Roman"/>
        </w:rPr>
        <w:t xml:space="preserve"> In addition, the new system shall…</w:t>
      </w:r>
    </w:p>
    <w:p w:rsidR="007D6CB9" w:rsidRPr="00C05781" w:rsidRDefault="007D6CB9" w:rsidP="007D6CB9">
      <w:pPr>
        <w:pStyle w:val="Standard"/>
        <w:spacing w:after="240" w:line="360" w:lineRule="auto"/>
        <w:rPr>
          <w:rFonts w:ascii="Times New Roman" w:hAnsi="Times New Roman" w:cs="Times New Roman"/>
        </w:rPr>
      </w:pPr>
      <w:r>
        <w:rPr>
          <w:rFonts w:ascii="Times New Roman" w:eastAsia="Times New Roman" w:hAnsi="Times New Roman" w:cs="Times New Roman"/>
        </w:rPr>
        <w:t>Allow</w:t>
      </w:r>
      <w:r w:rsidRPr="00C05781">
        <w:rPr>
          <w:rFonts w:ascii="Times New Roman" w:eastAsia="Times New Roman" w:hAnsi="Times New Roman" w:cs="Times New Roman"/>
        </w:rPr>
        <w:t xml:space="preserve"> </w:t>
      </w:r>
      <w:r>
        <w:rPr>
          <w:rFonts w:ascii="Times New Roman" w:eastAsia="Times New Roman" w:hAnsi="Times New Roman" w:cs="Times New Roman"/>
        </w:rPr>
        <w:t xml:space="preserve">unregistered </w:t>
      </w:r>
      <w:r w:rsidRPr="00C05781">
        <w:rPr>
          <w:rFonts w:ascii="Times New Roman" w:eastAsia="Times New Roman" w:hAnsi="Times New Roman" w:cs="Times New Roman"/>
        </w:rPr>
        <w:t>users to register</w:t>
      </w:r>
      <w:r>
        <w:rPr>
          <w:rFonts w:ascii="Times New Roman" w:eastAsia="Times New Roman" w:hAnsi="Times New Roman" w:cs="Times New Roman"/>
        </w:rPr>
        <w:t>.</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users</w:t>
      </w:r>
      <w:r w:rsidRPr="00C05781">
        <w:rPr>
          <w:rFonts w:ascii="Times New Roman" w:eastAsia="Times New Roman" w:hAnsi="Times New Roman" w:cs="Times New Roman"/>
        </w:rPr>
        <w:t xml:space="preserve"> to validate their account</w:t>
      </w:r>
      <w:r>
        <w:rPr>
          <w:rFonts w:ascii="Times New Roman" w:eastAsia="Times New Roman" w:hAnsi="Times New Roman" w:cs="Times New Roman"/>
        </w:rPr>
        <w:t>.</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registered users to delete their accounts.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sign in to their accounts.</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logout of their account.</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users</w:t>
      </w:r>
      <w:r w:rsidRPr="00C05781">
        <w:rPr>
          <w:rFonts w:ascii="Times New Roman" w:eastAsia="Times New Roman" w:hAnsi="Times New Roman" w:cs="Times New Roman"/>
        </w:rPr>
        <w:t xml:space="preserve"> to </w:t>
      </w:r>
      <w:r>
        <w:rPr>
          <w:rFonts w:ascii="Times New Roman" w:eastAsia="Times New Roman" w:hAnsi="Times New Roman" w:cs="Times New Roman"/>
        </w:rPr>
        <w:t>reset</w:t>
      </w:r>
      <w:r w:rsidRPr="00C05781">
        <w:rPr>
          <w:rFonts w:ascii="Times New Roman" w:eastAsia="Times New Roman" w:hAnsi="Times New Roman" w:cs="Times New Roman"/>
        </w:rPr>
        <w:t xml:space="preserve"> their </w:t>
      </w:r>
      <w:r>
        <w:rPr>
          <w:rFonts w:ascii="Times New Roman" w:eastAsia="Times New Roman" w:hAnsi="Times New Roman" w:cs="Times New Roman"/>
        </w:rPr>
        <w:t>password.</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have access to the available rides/events.</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be added to their selected rides/events.</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registered users to see all the rides/events they signed on for.</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registered users to delete themselves from registered rides/events.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user to be notified before their rides/events time occurs.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add and/or remove registered users from their selected rides.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send notification to registered user before ride time added approaches.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Allow the system to store and retrieve information regarding to the rides/events.</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 xml:space="preserve">Allow the system to check for duplicates registration or multiple registrations for same user. </w:t>
      </w:r>
    </w:p>
    <w:p w:rsidR="007D6CB9"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Allow the system to handle network connectivity issues. </w:t>
      </w:r>
    </w:p>
    <w:p w:rsidR="007D6CB9" w:rsidRPr="00814FD2" w:rsidRDefault="007D6CB9" w:rsidP="007D6CB9">
      <w:pPr>
        <w:pStyle w:val="Heading2"/>
        <w:spacing w:before="360" w:after="240"/>
      </w:pPr>
      <w:bookmarkStart w:id="15" w:name="_Toc279764117"/>
      <w:r w:rsidRPr="00814FD2">
        <w:rPr>
          <w:rFonts w:ascii="Times New Roman" w:eastAsia="Times New Roman" w:hAnsi="Times New Roman" w:cs="Times New Roman"/>
        </w:rPr>
        <w:t>2.4.   Alternatives Solutions</w:t>
      </w:r>
      <w:bookmarkEnd w:id="15"/>
      <w:r w:rsidRPr="00814FD2">
        <w:rPr>
          <w:rFonts w:ascii="Times New Roman" w:eastAsia="Times New Roman" w:hAnsi="Times New Roman" w:cs="Times New Roman"/>
        </w:rPr>
        <w:t xml:space="preserve"> </w:t>
      </w:r>
    </w:p>
    <w:p w:rsidR="007D6CB9" w:rsidRPr="00346CB4" w:rsidRDefault="007D6CB9" w:rsidP="007D6CB9">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The sections 2.4.1 throughout 2.4.3 describe</w:t>
      </w:r>
      <w:r w:rsidRPr="00814FD2">
        <w:rPr>
          <w:rFonts w:ascii="Times New Roman" w:eastAsia="Times New Roman" w:hAnsi="Times New Roman" w:cs="Times New Roman"/>
        </w:rPr>
        <w:t xml:space="preserve"> the alternative implementat</w:t>
      </w:r>
      <w:r>
        <w:rPr>
          <w:rFonts w:ascii="Times New Roman" w:eastAsia="Times New Roman" w:hAnsi="Times New Roman" w:cs="Times New Roman"/>
        </w:rPr>
        <w:t>ions for this VQ system project.</w:t>
      </w:r>
    </w:p>
    <w:p w:rsidR="007D6CB9" w:rsidRPr="00FC3302" w:rsidRDefault="007D6CB9" w:rsidP="007D6CB9">
      <w:pPr>
        <w:pStyle w:val="Heading3"/>
        <w:spacing w:before="280" w:after="240"/>
        <w:rPr>
          <w:rFonts w:ascii="Times New Roman" w:eastAsia="Times New Roman" w:hAnsi="Times New Roman" w:cs="Times New Roman"/>
          <w:sz w:val="26"/>
          <w:szCs w:val="26"/>
        </w:rPr>
      </w:pPr>
      <w:bookmarkStart w:id="16" w:name="_Toc279764118"/>
      <w:r w:rsidRPr="00814FD2">
        <w:rPr>
          <w:rFonts w:ascii="Times New Roman" w:eastAsia="Times New Roman" w:hAnsi="Times New Roman" w:cs="Times New Roman"/>
          <w:sz w:val="26"/>
          <w:szCs w:val="26"/>
        </w:rPr>
        <w:t>2.4.1.      Description of Alternatives</w:t>
      </w:r>
      <w:bookmarkEnd w:id="16"/>
      <w:r w:rsidRPr="00814FD2">
        <w:rPr>
          <w:rFonts w:ascii="Times New Roman" w:eastAsia="Times New Roman" w:hAnsi="Times New Roman" w:cs="Times New Roman"/>
          <w:sz w:val="26"/>
          <w:szCs w:val="26"/>
        </w:rPr>
        <w:t xml:space="preserve"> </w:t>
      </w:r>
      <w:bookmarkStart w:id="17" w:name="h.olc8emxrd1ta"/>
      <w:bookmarkEnd w:id="17"/>
    </w:p>
    <w:p w:rsidR="007D6CB9" w:rsidRDefault="007D6CB9" w:rsidP="007D6CB9">
      <w:pPr>
        <w:spacing w:line="360" w:lineRule="auto"/>
        <w:rPr>
          <w:color w:val="000000"/>
        </w:rPr>
      </w:pPr>
      <w:r>
        <w:rPr>
          <w:color w:val="000000"/>
        </w:rPr>
        <w:t xml:space="preserve">Alternative 1: System will be built from scratch. </w:t>
      </w:r>
      <w:r w:rsidRPr="00617B0F">
        <w:rPr>
          <w:color w:val="000000"/>
        </w:rPr>
        <w:t>This will give the ability and control required over the architecture of the system.</w:t>
      </w:r>
      <w:r>
        <w:rPr>
          <w:color w:val="000000"/>
        </w:rPr>
        <w:t xml:space="preserve">  Also, </w:t>
      </w:r>
      <w:r w:rsidRPr="00617B0F">
        <w:rPr>
          <w:color w:val="000000"/>
        </w:rPr>
        <w:t>all features will be implemented from the beginning. There will be no need of modifying any existing code, which will increase the efficiency of programming.</w:t>
      </w:r>
      <w:r>
        <w:rPr>
          <w:color w:val="000000"/>
        </w:rPr>
        <w:t xml:space="preserve"> In addition, it will have a vast set of features, which means that more time is going to be needed to develop and implement all features. Although, the system will perform a complete set of operations, and the features are going to be designed as there were initially designed to be.</w:t>
      </w:r>
    </w:p>
    <w:p w:rsidR="007D6CB9" w:rsidRDefault="007D6CB9" w:rsidP="007D6CB9">
      <w:pPr>
        <w:spacing w:line="360" w:lineRule="auto"/>
        <w:rPr>
          <w:color w:val="000000"/>
        </w:rPr>
      </w:pPr>
    </w:p>
    <w:p w:rsidR="007D6CB9" w:rsidRDefault="007D6CB9" w:rsidP="007D6CB9">
      <w:pPr>
        <w:spacing w:line="360" w:lineRule="auto"/>
        <w:rPr>
          <w:color w:val="000000"/>
        </w:rPr>
      </w:pPr>
      <w:r>
        <w:rPr>
          <w:color w:val="000000"/>
        </w:rPr>
        <w:t>Alternative 2: A</w:t>
      </w:r>
      <w:r w:rsidRPr="00617B0F">
        <w:rPr>
          <w:color w:val="000000"/>
        </w:rPr>
        <w:t xml:space="preserve"> new system </w:t>
      </w:r>
      <w:r>
        <w:rPr>
          <w:color w:val="000000"/>
        </w:rPr>
        <w:t xml:space="preserve">will have to be built </w:t>
      </w:r>
      <w:r w:rsidRPr="00617B0F">
        <w:rPr>
          <w:color w:val="000000"/>
        </w:rPr>
        <w:t>from scratch. This will give the ability and control required over</w:t>
      </w:r>
      <w:r>
        <w:rPr>
          <w:color w:val="000000"/>
        </w:rPr>
        <w:t xml:space="preserve"> the architecture of the system. The system will be implemented with a basic set of features for the first release, and the features are going to added as the system is updated throughout each version. Also, </w:t>
      </w:r>
      <w:r w:rsidRPr="00617B0F">
        <w:rPr>
          <w:color w:val="000000"/>
        </w:rPr>
        <w:t>all features will be implemented from the beginning. There will be no need of modifying any existing code, which will increase the efficiency of programming.</w:t>
      </w:r>
    </w:p>
    <w:p w:rsidR="007D6CB9" w:rsidRPr="004A310E" w:rsidRDefault="007D6CB9" w:rsidP="007D6CB9">
      <w:pPr>
        <w:pStyle w:val="Heading3"/>
        <w:spacing w:before="280" w:after="240"/>
        <w:rPr>
          <w:rFonts w:ascii="Times New Roman" w:eastAsia="Times New Roman" w:hAnsi="Times New Roman" w:cs="Times New Roman"/>
          <w:sz w:val="26"/>
          <w:szCs w:val="26"/>
        </w:rPr>
      </w:pPr>
      <w:bookmarkStart w:id="18" w:name="_Toc279764119"/>
      <w:r w:rsidRPr="004A310E">
        <w:rPr>
          <w:rFonts w:ascii="Times New Roman" w:eastAsia="Times New Roman" w:hAnsi="Times New Roman" w:cs="Times New Roman"/>
          <w:sz w:val="26"/>
          <w:szCs w:val="26"/>
        </w:rPr>
        <w:t>2.4.2.      Selection Criteria</w:t>
      </w:r>
      <w:bookmarkEnd w:id="18"/>
    </w:p>
    <w:p w:rsidR="007D6CB9" w:rsidRPr="00CE0ABF" w:rsidRDefault="007D6CB9" w:rsidP="007D6CB9">
      <w:pPr>
        <w:pStyle w:val="Standard"/>
        <w:spacing w:after="240" w:line="360" w:lineRule="auto"/>
        <w:rPr>
          <w:rFonts w:ascii="Times New Roman" w:eastAsia="Times New Roman" w:hAnsi="Times New Roman" w:cs="Times New Roman"/>
        </w:rPr>
      </w:pPr>
      <w:r w:rsidRPr="00C05781">
        <w:rPr>
          <w:rFonts w:ascii="Times New Roman" w:eastAsia="Times New Roman" w:hAnsi="Times New Roman" w:cs="Times New Roman"/>
        </w:rPr>
        <w:t xml:space="preserve">The </w:t>
      </w:r>
      <w:r>
        <w:rPr>
          <w:rFonts w:ascii="Times New Roman" w:eastAsia="Times New Roman" w:hAnsi="Times New Roman" w:cs="Times New Roman"/>
        </w:rPr>
        <w:t xml:space="preserve">selected </w:t>
      </w:r>
      <w:r w:rsidRPr="00C05781">
        <w:rPr>
          <w:rFonts w:ascii="Times New Roman" w:eastAsia="Times New Roman" w:hAnsi="Times New Roman" w:cs="Times New Roman"/>
        </w:rPr>
        <w:t xml:space="preserve">criteria </w:t>
      </w:r>
      <w:r>
        <w:rPr>
          <w:rFonts w:ascii="Times New Roman" w:eastAsia="Times New Roman" w:hAnsi="Times New Roman" w:cs="Times New Roman"/>
        </w:rPr>
        <w:t>that is going to be</w:t>
      </w:r>
      <w:r w:rsidRPr="00C05781">
        <w:rPr>
          <w:rFonts w:ascii="Times New Roman" w:eastAsia="Times New Roman" w:hAnsi="Times New Roman" w:cs="Times New Roman"/>
        </w:rPr>
        <w:t xml:space="preserve"> used for the consideration of the environment </w:t>
      </w:r>
      <w:r>
        <w:rPr>
          <w:rFonts w:ascii="Times New Roman" w:eastAsia="Times New Roman" w:hAnsi="Times New Roman" w:cs="Times New Roman"/>
        </w:rPr>
        <w:t>software suite alternatives are mentioned and explained below:</w:t>
      </w:r>
    </w:p>
    <w:p w:rsidR="007D6CB9" w:rsidRPr="00CE0ABF" w:rsidRDefault="007D6CB9" w:rsidP="007D6CB9">
      <w:pPr>
        <w:pStyle w:val="Standard"/>
        <w:spacing w:before="120" w:after="240" w:line="360" w:lineRule="auto"/>
        <w:ind w:left="360" w:hanging="360"/>
        <w:rPr>
          <w:rFonts w:ascii="Times New Roman" w:hAnsi="Times New Roman" w:cs="Times New Roman"/>
        </w:rPr>
      </w:pPr>
      <w:r w:rsidRPr="00C05781">
        <w:rPr>
          <w:rFonts w:ascii="Times New Roman" w:hAnsi="Times New Roman" w:cs="Times New Roman"/>
        </w:rPr>
        <w:t>●</w:t>
      </w:r>
      <w:r w:rsidRPr="00C05781">
        <w:rPr>
          <w:rFonts w:ascii="Times New Roman" w:eastAsia="Times New Roman" w:hAnsi="Times New Roman" w:cs="Times New Roman"/>
        </w:rPr>
        <w:t xml:space="preserve">      </w:t>
      </w:r>
      <w:r w:rsidRPr="00CE0ABF">
        <w:rPr>
          <w:rFonts w:ascii="Times New Roman" w:eastAsia="Times New Roman" w:hAnsi="Times New Roman" w:cs="Times New Roman"/>
          <w:b/>
          <w:bCs/>
        </w:rPr>
        <w:t>Operational Feasibility</w:t>
      </w:r>
      <w:r w:rsidRPr="00CE0ABF">
        <w:rPr>
          <w:rFonts w:ascii="Times New Roman" w:hAnsi="Times New Roman" w:cs="Times New Roman"/>
        </w:rPr>
        <w:t xml:space="preserve">: </w:t>
      </w:r>
      <w:r>
        <w:rPr>
          <w:rFonts w:ascii="Times New Roman" w:eastAsia="Times New Roman" w:hAnsi="Times New Roman" w:cs="Times New Roman"/>
        </w:rPr>
        <w:t>A</w:t>
      </w:r>
      <w:r w:rsidRPr="00CE0ABF">
        <w:rPr>
          <w:rFonts w:ascii="Times New Roman" w:eastAsia="Times New Roman" w:hAnsi="Times New Roman" w:cs="Times New Roman"/>
        </w:rPr>
        <w:t>bility of the users, developers and those involved with the project to use and support the proposed system.</w:t>
      </w:r>
    </w:p>
    <w:p w:rsidR="007D6CB9" w:rsidRPr="00CE0ABF" w:rsidRDefault="007D6CB9" w:rsidP="007D6CB9">
      <w:pPr>
        <w:pStyle w:val="Standard"/>
        <w:spacing w:before="120" w:after="240" w:line="360" w:lineRule="auto"/>
        <w:ind w:left="360" w:hanging="360"/>
        <w:rPr>
          <w:rFonts w:ascii="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Pr="00CE0ABF">
        <w:rPr>
          <w:rFonts w:ascii="Times New Roman" w:eastAsia="Times New Roman" w:hAnsi="Times New Roman" w:cs="Times New Roman"/>
          <w:b/>
          <w:bCs/>
        </w:rPr>
        <w:t>Technical Feasibility</w:t>
      </w:r>
      <w:r>
        <w:rPr>
          <w:rFonts w:ascii="Times New Roman" w:hAnsi="Times New Roman" w:cs="Times New Roman"/>
        </w:rPr>
        <w:t xml:space="preserve">: </w:t>
      </w:r>
      <w:r>
        <w:rPr>
          <w:rFonts w:ascii="Times New Roman" w:eastAsia="Times New Roman" w:hAnsi="Times New Roman" w:cs="Times New Roman"/>
        </w:rPr>
        <w:t>R</w:t>
      </w:r>
      <w:r w:rsidRPr="00CE0ABF">
        <w:rPr>
          <w:rFonts w:ascii="Times New Roman" w:eastAsia="Times New Roman" w:hAnsi="Times New Roman" w:cs="Times New Roman"/>
        </w:rPr>
        <w:t>eliability of the software and hardware and its capability to provide the intended functionality of the system</w:t>
      </w:r>
    </w:p>
    <w:p w:rsidR="007D6CB9" w:rsidRPr="00CE0ABF" w:rsidRDefault="007D6CB9" w:rsidP="007D6CB9">
      <w:pPr>
        <w:pStyle w:val="Standard"/>
        <w:spacing w:before="120" w:after="240" w:line="360" w:lineRule="auto"/>
        <w:ind w:left="360" w:hanging="360"/>
        <w:rPr>
          <w:rFonts w:ascii="Times New Roman" w:eastAsia="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Pr="00CE0ABF">
        <w:rPr>
          <w:rFonts w:ascii="Times New Roman" w:eastAsia="Times New Roman" w:hAnsi="Times New Roman" w:cs="Times New Roman"/>
          <w:b/>
          <w:bCs/>
        </w:rPr>
        <w:t>Schedule Feasibility</w:t>
      </w:r>
      <w:r>
        <w:rPr>
          <w:rFonts w:ascii="Times New Roman" w:hAnsi="Times New Roman" w:cs="Times New Roman"/>
        </w:rPr>
        <w:t xml:space="preserve">: </w:t>
      </w:r>
      <w:r>
        <w:rPr>
          <w:rFonts w:ascii="Times New Roman" w:eastAsia="Times New Roman" w:hAnsi="Times New Roman" w:cs="Times New Roman"/>
        </w:rPr>
        <w:t>H</w:t>
      </w:r>
      <w:r w:rsidRPr="00CE0ABF">
        <w:rPr>
          <w:rFonts w:ascii="Times New Roman" w:eastAsia="Times New Roman" w:hAnsi="Times New Roman" w:cs="Times New Roman"/>
        </w:rPr>
        <w:t>ow long the system would take to be designed and implemented</w:t>
      </w:r>
    </w:p>
    <w:p w:rsidR="007D6CB9" w:rsidRPr="00C05781" w:rsidRDefault="007D6CB9" w:rsidP="007D6CB9">
      <w:pPr>
        <w:pStyle w:val="Standard"/>
        <w:spacing w:before="120" w:after="240" w:line="360" w:lineRule="auto"/>
        <w:ind w:left="360" w:hanging="360"/>
        <w:rPr>
          <w:rFonts w:ascii="Times New Roman" w:hAnsi="Times New Roman" w:cs="Times New Roman"/>
        </w:rPr>
      </w:pPr>
      <w:r w:rsidRPr="00CE0ABF">
        <w:rPr>
          <w:rFonts w:ascii="Times New Roman" w:hAnsi="Times New Roman" w:cs="Times New Roman"/>
        </w:rPr>
        <w:t>●</w:t>
      </w:r>
      <w:r w:rsidRPr="00CE0ABF">
        <w:rPr>
          <w:rFonts w:ascii="Times New Roman" w:eastAsia="Times New Roman" w:hAnsi="Times New Roman" w:cs="Times New Roman"/>
        </w:rPr>
        <w:t xml:space="preserve">      </w:t>
      </w:r>
      <w:r w:rsidRPr="00CE0ABF">
        <w:rPr>
          <w:rFonts w:ascii="Times New Roman" w:eastAsia="Times New Roman" w:hAnsi="Times New Roman" w:cs="Times New Roman"/>
          <w:b/>
          <w:bCs/>
        </w:rPr>
        <w:t>Economic Feasibility</w:t>
      </w:r>
      <w:r>
        <w:rPr>
          <w:rFonts w:ascii="Times New Roman" w:hAnsi="Times New Roman" w:cs="Times New Roman"/>
        </w:rPr>
        <w:t xml:space="preserve">: </w:t>
      </w:r>
      <w:r>
        <w:rPr>
          <w:rFonts w:ascii="Times New Roman" w:eastAsia="Times New Roman" w:hAnsi="Times New Roman" w:cs="Times New Roman"/>
        </w:rPr>
        <w:t>A</w:t>
      </w:r>
      <w:r w:rsidRPr="00C05781">
        <w:rPr>
          <w:rFonts w:ascii="Times New Roman" w:eastAsia="Times New Roman" w:hAnsi="Times New Roman" w:cs="Times New Roman"/>
        </w:rPr>
        <w:t>bility of the system to cover its development and maintenance costs after its completion</w:t>
      </w:r>
    </w:p>
    <w:p w:rsidR="007D6CB9" w:rsidRDefault="007D6CB9" w:rsidP="007D6CB9">
      <w:pPr>
        <w:pStyle w:val="Heading3"/>
        <w:spacing w:before="280" w:after="240"/>
        <w:rPr>
          <w:rFonts w:ascii="Times New Roman" w:eastAsia="Times New Roman" w:hAnsi="Times New Roman" w:cs="Times New Roman"/>
          <w:sz w:val="26"/>
          <w:szCs w:val="26"/>
        </w:rPr>
      </w:pPr>
      <w:bookmarkStart w:id="19" w:name="_Toc279764120"/>
      <w:r w:rsidRPr="00814FD2">
        <w:rPr>
          <w:rFonts w:ascii="Times New Roman" w:eastAsia="Times New Roman" w:hAnsi="Times New Roman" w:cs="Times New Roman"/>
          <w:sz w:val="26"/>
          <w:szCs w:val="26"/>
        </w:rPr>
        <w:lastRenderedPageBreak/>
        <w:t xml:space="preserve">2.4.3.      </w:t>
      </w:r>
      <w:bookmarkStart w:id="20" w:name="_Toc267906104"/>
      <w:r w:rsidRPr="00814FD2">
        <w:rPr>
          <w:rFonts w:ascii="Times New Roman" w:eastAsia="Times New Roman" w:hAnsi="Times New Roman" w:cs="Times New Roman"/>
          <w:sz w:val="26"/>
          <w:szCs w:val="26"/>
        </w:rPr>
        <w:t>Analysis</w:t>
      </w:r>
      <w:r>
        <w:rPr>
          <w:rFonts w:ascii="Times New Roman" w:eastAsia="Times New Roman" w:hAnsi="Times New Roman" w:cs="Times New Roman"/>
          <w:sz w:val="26"/>
          <w:szCs w:val="26"/>
        </w:rPr>
        <w:t xml:space="preserve"> of Alternatives (See Appendix B</w:t>
      </w:r>
      <w:r w:rsidRPr="00814FD2">
        <w:rPr>
          <w:rFonts w:ascii="Times New Roman" w:eastAsia="Times New Roman" w:hAnsi="Times New Roman" w:cs="Times New Roman"/>
          <w:sz w:val="26"/>
          <w:szCs w:val="26"/>
        </w:rPr>
        <w:t xml:space="preserve"> – Feasibility Matrix)</w:t>
      </w:r>
      <w:bookmarkEnd w:id="19"/>
      <w:bookmarkEnd w:id="20"/>
      <w:r w:rsidRPr="00814FD2">
        <w:rPr>
          <w:rFonts w:ascii="Times New Roman" w:eastAsia="Times New Roman" w:hAnsi="Times New Roman" w:cs="Times New Roman"/>
          <w:sz w:val="26"/>
          <w:szCs w:val="26"/>
        </w:rPr>
        <w:t xml:space="preserve"> </w:t>
      </w:r>
    </w:p>
    <w:p w:rsidR="007D6CB9" w:rsidRPr="00043703" w:rsidRDefault="007D6CB9" w:rsidP="007D6CB9">
      <w:pPr>
        <w:spacing w:line="360" w:lineRule="auto"/>
        <w:rPr>
          <w:color w:val="000000"/>
        </w:rPr>
      </w:pPr>
      <w:r w:rsidRPr="00043703">
        <w:rPr>
          <w:color w:val="000000"/>
        </w:rPr>
        <w:t>The alternative</w:t>
      </w:r>
      <w:r>
        <w:rPr>
          <w:color w:val="000000"/>
        </w:rPr>
        <w:t>s</w:t>
      </w:r>
      <w:r w:rsidRPr="00043703">
        <w:rPr>
          <w:color w:val="000000"/>
        </w:rPr>
        <w:t xml:space="preserve"> described above </w:t>
      </w:r>
      <w:r>
        <w:rPr>
          <w:color w:val="000000"/>
        </w:rPr>
        <w:t>are the</w:t>
      </w:r>
      <w:r w:rsidRPr="00043703">
        <w:rPr>
          <w:color w:val="000000"/>
        </w:rPr>
        <w:t xml:space="preserve"> option</w:t>
      </w:r>
      <w:r>
        <w:rPr>
          <w:color w:val="000000"/>
        </w:rPr>
        <w:t>s</w:t>
      </w:r>
      <w:r w:rsidRPr="00043703">
        <w:rPr>
          <w:color w:val="000000"/>
        </w:rPr>
        <w:t xml:space="preserve"> available for this project. Taking into account this is the first version of this system, there is no other platform that was provided to modify or extend. Therefore, starting this project implementation from the beginning is the only and best option to develop the system and implement all new </w:t>
      </w:r>
      <w:r>
        <w:rPr>
          <w:color w:val="000000"/>
        </w:rPr>
        <w:t xml:space="preserve">basic </w:t>
      </w:r>
      <w:r w:rsidRPr="00043703">
        <w:rPr>
          <w:color w:val="000000"/>
        </w:rPr>
        <w:t xml:space="preserve">functionalities. </w:t>
      </w:r>
      <w:r>
        <w:rPr>
          <w:color w:val="000000"/>
        </w:rPr>
        <w:t>In addition, there is no enough time throughout the whole semester, and just one person was assigned to work on this project. Refer to Appendix B for the Feasibility Matrix.</w:t>
      </w:r>
    </w:p>
    <w:p w:rsidR="007D6CB9" w:rsidRDefault="007D6CB9" w:rsidP="007D6CB9">
      <w:pPr>
        <w:pStyle w:val="Heading2"/>
        <w:spacing w:before="360" w:after="240"/>
        <w:rPr>
          <w:rFonts w:eastAsia="Times New Roman"/>
        </w:rPr>
      </w:pPr>
      <w:bookmarkStart w:id="21" w:name="_Toc279764121"/>
      <w:r w:rsidRPr="00814FD2">
        <w:rPr>
          <w:rFonts w:ascii="Times New Roman" w:eastAsia="Times New Roman" w:hAnsi="Times New Roman" w:cs="Times New Roman"/>
        </w:rPr>
        <w:t xml:space="preserve">2.5.      </w:t>
      </w:r>
      <w:r w:rsidRPr="00814FD2">
        <w:rPr>
          <w:rFonts w:eastAsia="Times New Roman"/>
        </w:rPr>
        <w:t>Recommendations</w:t>
      </w:r>
      <w:bookmarkEnd w:id="21"/>
      <w:r w:rsidRPr="00814FD2">
        <w:rPr>
          <w:rFonts w:eastAsia="Times New Roman"/>
        </w:rPr>
        <w:t xml:space="preserve"> </w:t>
      </w:r>
    </w:p>
    <w:p w:rsidR="007D6CB9" w:rsidRPr="00ED1EC3" w:rsidRDefault="007D6CB9" w:rsidP="007D6CB9">
      <w:pPr>
        <w:spacing w:line="360" w:lineRule="auto"/>
        <w:rPr>
          <w:color w:val="000000"/>
        </w:rPr>
      </w:pPr>
      <w:r w:rsidRPr="00ED1EC3">
        <w:rPr>
          <w:color w:val="000000"/>
        </w:rPr>
        <w:t>Taking into account the solution</w:t>
      </w:r>
      <w:r>
        <w:rPr>
          <w:color w:val="000000"/>
        </w:rPr>
        <w:t>s</w:t>
      </w:r>
      <w:r w:rsidRPr="00ED1EC3">
        <w:rPr>
          <w:color w:val="000000"/>
        </w:rPr>
        <w:t xml:space="preserve"> provided, the conclusion is to start building the project from the beginning. Since there is no previous platforms implemented that can be take into consideration, the only and best solution is to start from scratch. </w:t>
      </w:r>
      <w:r>
        <w:rPr>
          <w:color w:val="000000"/>
        </w:rPr>
        <w:t>Also, there is not enough time, and there is just one person assign to the project to implement all functionalities and have all features perfectly working; so the best idea is to provide a system that will have just the basic functionalities. New features upgrades can be done and added throughout the lifespan of the project.</w:t>
      </w:r>
    </w:p>
    <w:p w:rsidR="001F4174" w:rsidRDefault="001F4174"/>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C86BE9" w:rsidRDefault="00C86BE9"/>
    <w:p w:rsidR="007D6CB9" w:rsidRDefault="007D6CB9"/>
    <w:p w:rsidR="00C86BE9" w:rsidRDefault="00C86BE9" w:rsidP="00C86BE9">
      <w:pPr>
        <w:rPr>
          <w:b/>
          <w:bCs/>
          <w:color w:val="345A8A" w:themeColor="accent1" w:themeShade="B5"/>
          <w:sz w:val="32"/>
          <w:szCs w:val="32"/>
        </w:rPr>
      </w:pPr>
      <w:r w:rsidRPr="009D78AB">
        <w:rPr>
          <w:b/>
          <w:bCs/>
          <w:color w:val="345A8A" w:themeColor="accent1" w:themeShade="B5"/>
          <w:sz w:val="32"/>
          <w:szCs w:val="32"/>
        </w:rPr>
        <w:t>3.  Project Plan</w:t>
      </w:r>
    </w:p>
    <w:p w:rsidR="00C86BE9" w:rsidRPr="009D78AB" w:rsidRDefault="00C86BE9" w:rsidP="00C86BE9">
      <w:pPr>
        <w:rPr>
          <w:b/>
          <w:bCs/>
          <w:color w:val="345A8A" w:themeColor="accent1" w:themeShade="B5"/>
          <w:sz w:val="32"/>
          <w:szCs w:val="32"/>
        </w:rPr>
      </w:pPr>
    </w:p>
    <w:p w:rsidR="00C86BE9" w:rsidRPr="00C05781" w:rsidRDefault="00C86BE9" w:rsidP="00C86BE9">
      <w:pPr>
        <w:pStyle w:val="Standard"/>
        <w:spacing w:after="240" w:line="360" w:lineRule="auto"/>
      </w:pPr>
      <w:r w:rsidRPr="00C05781">
        <w:rPr>
          <w:rFonts w:ascii="Times New Roman" w:eastAsia="Times New Roman" w:hAnsi="Times New Roman" w:cs="Times New Roman"/>
        </w:rPr>
        <w:t>T</w:t>
      </w:r>
      <w:r>
        <w:rPr>
          <w:rFonts w:ascii="Times New Roman" w:eastAsia="Times New Roman" w:hAnsi="Times New Roman" w:cs="Times New Roman"/>
        </w:rPr>
        <w:t xml:space="preserve">his chapter introduces the VQ system </w:t>
      </w:r>
      <w:r w:rsidRPr="00C05781">
        <w:rPr>
          <w:rFonts w:ascii="Times New Roman" w:eastAsia="Times New Roman" w:hAnsi="Times New Roman" w:cs="Times New Roman"/>
        </w:rPr>
        <w:t xml:space="preserve">a project management perspective. </w:t>
      </w:r>
      <w:r>
        <w:rPr>
          <w:rFonts w:ascii="Times New Roman" w:eastAsia="Times New Roman" w:hAnsi="Times New Roman" w:cs="Times New Roman"/>
        </w:rPr>
        <w:t>First of all</w:t>
      </w:r>
      <w:r w:rsidRPr="00C05781">
        <w:rPr>
          <w:rFonts w:ascii="Times New Roman" w:eastAsia="Times New Roman" w:hAnsi="Times New Roman" w:cs="Times New Roman"/>
        </w:rPr>
        <w:t>, the project organization</w:t>
      </w:r>
      <w:r>
        <w:rPr>
          <w:rFonts w:ascii="Times New Roman" w:eastAsia="Times New Roman" w:hAnsi="Times New Roman" w:cs="Times New Roman"/>
        </w:rPr>
        <w:t xml:space="preserve"> that is going to be used will be</w:t>
      </w:r>
      <w:r w:rsidRPr="00C05781">
        <w:rPr>
          <w:rFonts w:ascii="Times New Roman" w:eastAsia="Times New Roman" w:hAnsi="Times New Roman" w:cs="Times New Roman"/>
        </w:rPr>
        <w:t xml:space="preserve"> described, with </w:t>
      </w:r>
      <w:r>
        <w:rPr>
          <w:rFonts w:ascii="Times New Roman" w:eastAsia="Times New Roman" w:hAnsi="Times New Roman" w:cs="Times New Roman"/>
        </w:rPr>
        <w:t>all roles listed</w:t>
      </w:r>
      <w:r w:rsidRPr="00C05781">
        <w:rPr>
          <w:rFonts w:ascii="Times New Roman" w:eastAsia="Times New Roman" w:hAnsi="Times New Roman" w:cs="Times New Roman"/>
        </w:rPr>
        <w:t xml:space="preserve">. </w:t>
      </w:r>
      <w:r>
        <w:rPr>
          <w:rFonts w:ascii="Times New Roman" w:eastAsia="Times New Roman" w:hAnsi="Times New Roman" w:cs="Times New Roman"/>
        </w:rPr>
        <w:t>Following</w:t>
      </w:r>
      <w:r w:rsidRPr="00C05781">
        <w:rPr>
          <w:rFonts w:ascii="Times New Roman" w:eastAsia="Times New Roman" w:hAnsi="Times New Roman" w:cs="Times New Roman"/>
        </w:rPr>
        <w:t xml:space="preserve">, hardware and software </w:t>
      </w:r>
      <w:r>
        <w:rPr>
          <w:rFonts w:ascii="Times New Roman" w:eastAsia="Times New Roman" w:hAnsi="Times New Roman" w:cs="Times New Roman"/>
        </w:rPr>
        <w:t>required in order to develop the</w:t>
      </w:r>
      <w:r w:rsidRPr="00C05781">
        <w:rPr>
          <w:rFonts w:ascii="Times New Roman" w:eastAsia="Times New Roman" w:hAnsi="Times New Roman" w:cs="Times New Roman"/>
        </w:rPr>
        <w:t xml:space="preserve"> project will be listed. </w:t>
      </w:r>
      <w:r>
        <w:rPr>
          <w:rFonts w:ascii="Times New Roman" w:eastAsia="Times New Roman" w:hAnsi="Times New Roman" w:cs="Times New Roman"/>
        </w:rPr>
        <w:t>Finally</w:t>
      </w:r>
      <w:r w:rsidRPr="00C05781">
        <w:rPr>
          <w:rFonts w:ascii="Times New Roman" w:eastAsia="Times New Roman" w:hAnsi="Times New Roman" w:cs="Times New Roman"/>
        </w:rPr>
        <w:t xml:space="preserve">, </w:t>
      </w:r>
      <w:r>
        <w:rPr>
          <w:rFonts w:ascii="Times New Roman" w:eastAsia="Times New Roman" w:hAnsi="Times New Roman" w:cs="Times New Roman"/>
        </w:rPr>
        <w:t>tasks</w:t>
      </w:r>
      <w:r w:rsidRPr="00C05781">
        <w:rPr>
          <w:rFonts w:ascii="Times New Roman" w:eastAsia="Times New Roman" w:hAnsi="Times New Roman" w:cs="Times New Roman"/>
        </w:rPr>
        <w:t xml:space="preserve">, </w:t>
      </w:r>
      <w:r>
        <w:rPr>
          <w:rFonts w:ascii="Times New Roman" w:eastAsia="Times New Roman" w:hAnsi="Times New Roman" w:cs="Times New Roman"/>
        </w:rPr>
        <w:t>milestones</w:t>
      </w:r>
      <w:r w:rsidRPr="00C05781">
        <w:rPr>
          <w:rFonts w:ascii="Times New Roman" w:eastAsia="Times New Roman" w:hAnsi="Times New Roman" w:cs="Times New Roman"/>
        </w:rPr>
        <w:t xml:space="preserve">, and deliverables will </w:t>
      </w:r>
      <w:r>
        <w:rPr>
          <w:rFonts w:ascii="Times New Roman" w:eastAsia="Times New Roman" w:hAnsi="Times New Roman" w:cs="Times New Roman"/>
        </w:rPr>
        <w:t>also be</w:t>
      </w:r>
      <w:r w:rsidRPr="00C05781">
        <w:rPr>
          <w:rFonts w:ascii="Times New Roman" w:eastAsia="Times New Roman" w:hAnsi="Times New Roman" w:cs="Times New Roman"/>
        </w:rPr>
        <w:t xml:space="preserve"> listed.</w:t>
      </w:r>
    </w:p>
    <w:p w:rsidR="00C86BE9" w:rsidRPr="00C05781" w:rsidRDefault="00C86BE9" w:rsidP="00C86BE9">
      <w:pPr>
        <w:pStyle w:val="Heading2"/>
        <w:spacing w:before="360" w:after="240"/>
        <w:rPr>
          <w:rFonts w:ascii="Times New Roman" w:eastAsia="Times New Roman" w:hAnsi="Times New Roman" w:cs="Times New Roman"/>
        </w:rPr>
      </w:pPr>
      <w:bookmarkStart w:id="22" w:name="h.k1hwmouayddg"/>
      <w:bookmarkStart w:id="23" w:name="_Toc279764122"/>
      <w:bookmarkEnd w:id="22"/>
      <w:r w:rsidRPr="00C05781">
        <w:rPr>
          <w:rFonts w:ascii="Times New Roman" w:eastAsia="Times New Roman" w:hAnsi="Times New Roman" w:cs="Times New Roman"/>
        </w:rPr>
        <w:t>3.1.   Project Organization</w:t>
      </w:r>
      <w:bookmarkEnd w:id="23"/>
    </w:p>
    <w:p w:rsidR="00C86BE9" w:rsidRPr="00C05781" w:rsidRDefault="00C86BE9" w:rsidP="00C86BE9">
      <w:pPr>
        <w:spacing w:line="360" w:lineRule="auto"/>
      </w:pPr>
      <w:r w:rsidRPr="00C05781">
        <w:t xml:space="preserve">For this project, </w:t>
      </w:r>
      <w:r>
        <w:t>I will be in charge</w:t>
      </w:r>
      <w:r w:rsidRPr="00C05781">
        <w:t xml:space="preserve"> of</w:t>
      </w:r>
      <w:r>
        <w:t xml:space="preserve"> all</w:t>
      </w:r>
      <w:r w:rsidRPr="00C05781">
        <w:t xml:space="preserve"> functionality</w:t>
      </w:r>
      <w:r>
        <w:t xml:space="preserve"> and roles</w:t>
      </w:r>
      <w:r w:rsidRPr="00C05781">
        <w:t xml:space="preserve"> </w:t>
      </w:r>
      <w:r>
        <w:t>of</w:t>
      </w:r>
      <w:r w:rsidRPr="00C05781">
        <w:t xml:space="preserve"> the system.</w:t>
      </w:r>
    </w:p>
    <w:tbl>
      <w:tblPr>
        <w:tblW w:w="8347" w:type="dxa"/>
        <w:tblCellMar>
          <w:left w:w="0" w:type="dxa"/>
          <w:right w:w="0" w:type="dxa"/>
        </w:tblCellMar>
        <w:tblLook w:val="04A0"/>
      </w:tblPr>
      <w:tblGrid>
        <w:gridCol w:w="1557"/>
        <w:gridCol w:w="1620"/>
        <w:gridCol w:w="2193"/>
        <w:gridCol w:w="1448"/>
        <w:gridCol w:w="1529"/>
      </w:tblGrid>
      <w:tr w:rsidR="00C86BE9" w:rsidRPr="00C86BE9" w:rsidTr="00C86BE9">
        <w:trPr>
          <w:trHeight w:val="254"/>
        </w:trPr>
        <w:tc>
          <w:tcPr>
            <w:tcW w:w="1557"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Name</w:t>
            </w:r>
          </w:p>
        </w:tc>
        <w:tc>
          <w:tcPr>
            <w:tcW w:w="1620"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Roles</w:t>
            </w:r>
          </w:p>
        </w:tc>
        <w:tc>
          <w:tcPr>
            <w:tcW w:w="2193"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Tasks</w:t>
            </w:r>
          </w:p>
        </w:tc>
        <w:tc>
          <w:tcPr>
            <w:tcW w:w="1448"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Periods required</w:t>
            </w:r>
          </w:p>
        </w:tc>
        <w:tc>
          <w:tcPr>
            <w:tcW w:w="1529" w:type="dxa"/>
            <w:tcBorders>
              <w:top w:val="single" w:sz="8" w:space="0" w:color="FFFFFF"/>
              <w:left w:val="single" w:sz="8" w:space="0" w:color="FFFFFF"/>
              <w:bottom w:val="single" w:sz="24" w:space="0" w:color="FFFFFF"/>
              <w:right w:val="single" w:sz="8" w:space="0" w:color="FFFFFF"/>
            </w:tcBorders>
            <w:shd w:val="clear" w:color="auto" w:fill="0BD0D9"/>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kern w:val="24"/>
              </w:rPr>
              <w:t>Key Phases</w:t>
            </w:r>
          </w:p>
        </w:tc>
      </w:tr>
      <w:tr w:rsidR="00C86BE9" w:rsidRPr="00C86BE9" w:rsidTr="00C86BE9">
        <w:trPr>
          <w:trHeight w:val="254"/>
        </w:trPr>
        <w:tc>
          <w:tcPr>
            <w:tcW w:w="1557"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Kenneth Kon</w:t>
            </w:r>
          </w:p>
        </w:tc>
        <w:tc>
          <w:tcPr>
            <w:tcW w:w="1620"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 Developer</w:t>
            </w:r>
            <w:r w:rsidRPr="00C86BE9">
              <w:rPr>
                <w:color w:val="000000"/>
                <w:kern w:val="24"/>
              </w:rPr>
              <w:br/>
              <w:t>• Scrum master (ALT.)</w:t>
            </w:r>
            <w:r w:rsidRPr="00C86BE9">
              <w:rPr>
                <w:color w:val="000000"/>
                <w:kern w:val="24"/>
              </w:rPr>
              <w:br/>
              <w:t>• Test Engineer</w:t>
            </w:r>
            <w:r w:rsidRPr="00C86BE9">
              <w:rPr>
                <w:color w:val="000000"/>
                <w:kern w:val="24"/>
              </w:rPr>
              <w:br/>
              <w:t>• Document Editor</w:t>
            </w:r>
          </w:p>
        </w:tc>
        <w:tc>
          <w:tcPr>
            <w:tcW w:w="2193"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 xml:space="preserve">• Project Status </w:t>
            </w:r>
            <w:r w:rsidRPr="00C86BE9">
              <w:rPr>
                <w:color w:val="000000"/>
                <w:kern w:val="24"/>
              </w:rPr>
              <w:br/>
              <w:t>• Schedule/Task</w:t>
            </w:r>
            <w:r w:rsidRPr="00C86BE9">
              <w:rPr>
                <w:color w:val="000000"/>
                <w:kern w:val="24"/>
              </w:rPr>
              <w:br/>
              <w:t>• Implementation</w:t>
            </w:r>
            <w:r w:rsidRPr="00C86BE9">
              <w:rPr>
                <w:color w:val="000000"/>
                <w:kern w:val="24"/>
              </w:rPr>
              <w:br/>
              <w:t>• Testing</w:t>
            </w:r>
            <w:r w:rsidRPr="00C86BE9">
              <w:rPr>
                <w:color w:val="000000"/>
                <w:kern w:val="24"/>
              </w:rPr>
              <w:br/>
              <w:t>• Project Documentation</w:t>
            </w:r>
          </w:p>
        </w:tc>
        <w:tc>
          <w:tcPr>
            <w:tcW w:w="1448"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1/12/15</w:t>
            </w:r>
            <w:r w:rsidRPr="00C86BE9">
              <w:rPr>
                <w:color w:val="000000"/>
                <w:kern w:val="24"/>
              </w:rPr>
              <w:br/>
              <w:t>to</w:t>
            </w:r>
            <w:r w:rsidRPr="00C86BE9">
              <w:rPr>
                <w:color w:val="000000"/>
                <w:kern w:val="24"/>
              </w:rPr>
              <w:br/>
              <w:t>05/01/15</w:t>
            </w:r>
          </w:p>
        </w:tc>
        <w:tc>
          <w:tcPr>
            <w:tcW w:w="1529" w:type="dxa"/>
            <w:tcBorders>
              <w:top w:val="single" w:sz="24" w:space="0" w:color="FFFFFF"/>
              <w:left w:val="single" w:sz="8" w:space="0" w:color="FFFFFF"/>
              <w:bottom w:val="single" w:sz="8" w:space="0" w:color="FFFFFF"/>
              <w:right w:val="single" w:sz="8" w:space="0" w:color="FFFFFF"/>
            </w:tcBorders>
            <w:shd w:val="clear" w:color="auto" w:fill="CCEEF1"/>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All</w:t>
            </w:r>
          </w:p>
        </w:tc>
      </w:tr>
      <w:tr w:rsidR="00C86BE9" w:rsidRPr="00C86BE9" w:rsidTr="00C86BE9">
        <w:trPr>
          <w:trHeight w:val="254"/>
        </w:trPr>
        <w:tc>
          <w:tcPr>
            <w:tcW w:w="1557"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Pr>
                <w:color w:val="000000"/>
                <w:kern w:val="24"/>
              </w:rPr>
              <w:t>Mich</w:t>
            </w:r>
            <w:r w:rsidRPr="00C86BE9">
              <w:rPr>
                <w:color w:val="000000"/>
                <w:kern w:val="24"/>
              </w:rPr>
              <w:t>a</w:t>
            </w:r>
            <w:r>
              <w:rPr>
                <w:color w:val="000000"/>
                <w:kern w:val="24"/>
              </w:rPr>
              <w:t>e</w:t>
            </w:r>
            <w:r w:rsidRPr="00C86BE9">
              <w:rPr>
                <w:color w:val="000000"/>
                <w:kern w:val="24"/>
              </w:rPr>
              <w:t>l Lazo</w:t>
            </w:r>
          </w:p>
        </w:tc>
        <w:tc>
          <w:tcPr>
            <w:tcW w:w="1620"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 Developer</w:t>
            </w:r>
            <w:r w:rsidRPr="00C86BE9">
              <w:rPr>
                <w:color w:val="000000"/>
                <w:kern w:val="24"/>
              </w:rPr>
              <w:br/>
              <w:t>• Scrum master (ALT.)</w:t>
            </w:r>
            <w:r w:rsidRPr="00C86BE9">
              <w:rPr>
                <w:color w:val="000000"/>
                <w:kern w:val="24"/>
              </w:rPr>
              <w:br/>
              <w:t>• Test Engineer</w:t>
            </w:r>
            <w:r w:rsidRPr="00C86BE9">
              <w:rPr>
                <w:color w:val="000000"/>
                <w:kern w:val="24"/>
              </w:rPr>
              <w:br/>
              <w:t>• Document Editor</w:t>
            </w:r>
          </w:p>
        </w:tc>
        <w:tc>
          <w:tcPr>
            <w:tcW w:w="2193"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 xml:space="preserve">• Project Status </w:t>
            </w:r>
            <w:r w:rsidRPr="00C86BE9">
              <w:rPr>
                <w:color w:val="000000"/>
                <w:kern w:val="24"/>
              </w:rPr>
              <w:br/>
              <w:t>• Schedule/Task</w:t>
            </w:r>
            <w:r w:rsidRPr="00C86BE9">
              <w:rPr>
                <w:color w:val="000000"/>
                <w:kern w:val="24"/>
              </w:rPr>
              <w:br/>
              <w:t>• Implementation</w:t>
            </w:r>
            <w:r w:rsidRPr="00C86BE9">
              <w:rPr>
                <w:color w:val="000000"/>
                <w:kern w:val="24"/>
              </w:rPr>
              <w:br/>
              <w:t>• Testing</w:t>
            </w:r>
            <w:r w:rsidRPr="00C86BE9">
              <w:rPr>
                <w:color w:val="000000"/>
                <w:kern w:val="24"/>
              </w:rPr>
              <w:br/>
              <w:t>• Project Documentation</w:t>
            </w:r>
          </w:p>
        </w:tc>
        <w:tc>
          <w:tcPr>
            <w:tcW w:w="1448"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1/12/15</w:t>
            </w:r>
            <w:r w:rsidRPr="00C86BE9">
              <w:rPr>
                <w:color w:val="000000"/>
                <w:kern w:val="24"/>
              </w:rPr>
              <w:br/>
              <w:t>to</w:t>
            </w:r>
            <w:r w:rsidRPr="00C86BE9">
              <w:rPr>
                <w:color w:val="000000"/>
                <w:kern w:val="24"/>
              </w:rPr>
              <w:br/>
              <w:t>05/01/15</w:t>
            </w:r>
          </w:p>
        </w:tc>
        <w:tc>
          <w:tcPr>
            <w:tcW w:w="1529" w:type="dxa"/>
            <w:tcBorders>
              <w:top w:val="single" w:sz="8" w:space="0" w:color="FFFFFF"/>
              <w:left w:val="single" w:sz="8" w:space="0" w:color="FFFFFF"/>
              <w:bottom w:val="single" w:sz="8" w:space="0" w:color="FFFFFF"/>
              <w:right w:val="single" w:sz="8" w:space="0" w:color="FFFFFF"/>
            </w:tcBorders>
            <w:shd w:val="clear" w:color="auto" w:fill="E7F7F8"/>
            <w:tcMar>
              <w:top w:w="30" w:type="dxa"/>
              <w:left w:w="45" w:type="dxa"/>
              <w:bottom w:w="30" w:type="dxa"/>
              <w:right w:w="45" w:type="dxa"/>
            </w:tcMar>
            <w:vAlign w:val="center"/>
            <w:hideMark/>
          </w:tcPr>
          <w:p w:rsidR="00C86BE9" w:rsidRPr="00C86BE9" w:rsidRDefault="00C86BE9" w:rsidP="00C86BE9">
            <w:pPr>
              <w:pStyle w:val="NoSpacing"/>
              <w:rPr>
                <w:rFonts w:ascii="Arial" w:hAnsi="Arial"/>
              </w:rPr>
            </w:pPr>
            <w:r w:rsidRPr="00C86BE9">
              <w:rPr>
                <w:color w:val="000000"/>
                <w:kern w:val="24"/>
              </w:rPr>
              <w:t>All</w:t>
            </w:r>
          </w:p>
        </w:tc>
      </w:tr>
    </w:tbl>
    <w:p w:rsidR="007D6CB9" w:rsidRDefault="007D6CB9"/>
    <w:p w:rsidR="007D6CB9" w:rsidRDefault="007D6CB9"/>
    <w:p w:rsidR="00637936" w:rsidRDefault="00637936" w:rsidP="00637936">
      <w:pPr>
        <w:pStyle w:val="Heading3"/>
        <w:spacing w:before="280" w:after="240"/>
        <w:rPr>
          <w:rFonts w:ascii="Times New Roman" w:eastAsia="Times New Roman" w:hAnsi="Times New Roman" w:cs="Times New Roman"/>
          <w:sz w:val="26"/>
          <w:szCs w:val="26"/>
        </w:rPr>
      </w:pPr>
      <w:bookmarkStart w:id="24" w:name="_Toc279764123"/>
      <w:bookmarkStart w:id="25" w:name="_Toc374308928"/>
      <w:r>
        <w:rPr>
          <w:rFonts w:ascii="Times New Roman" w:eastAsia="Times New Roman" w:hAnsi="Times New Roman" w:cs="Times New Roman"/>
          <w:sz w:val="26"/>
          <w:szCs w:val="26"/>
        </w:rPr>
        <w:t>3.1.1</w:t>
      </w:r>
      <w:r w:rsidRPr="004273F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Project Personnel Organization</w:t>
      </w:r>
      <w:bookmarkEnd w:id="24"/>
      <w:r w:rsidRPr="00901AB4">
        <w:rPr>
          <w:rFonts w:ascii="Times New Roman" w:eastAsia="Times New Roman" w:hAnsi="Times New Roman" w:cs="Times New Roman"/>
          <w:sz w:val="26"/>
          <w:szCs w:val="26"/>
        </w:rPr>
        <w:t xml:space="preserve"> </w:t>
      </w:r>
    </w:p>
    <w:p w:rsidR="00637936" w:rsidRPr="002558F1" w:rsidRDefault="00637936" w:rsidP="00637936">
      <w:r>
        <w:t xml:space="preserve">All sections of this project will be assigned to the only member of the group, which will be in charge to develop all the components needed to support the different functionalities. </w:t>
      </w:r>
    </w:p>
    <w:p w:rsidR="00637936" w:rsidRPr="00352595" w:rsidRDefault="00637936" w:rsidP="00637936">
      <w:pPr>
        <w:pStyle w:val="Heading3"/>
        <w:spacing w:before="280" w:after="240"/>
        <w:rPr>
          <w:rFonts w:ascii="Times New Roman" w:eastAsia="Times New Roman" w:hAnsi="Times New Roman" w:cs="Times New Roman"/>
          <w:sz w:val="26"/>
          <w:szCs w:val="26"/>
        </w:rPr>
      </w:pPr>
      <w:bookmarkStart w:id="26" w:name="_Toc279764124"/>
      <w:r w:rsidRPr="004273F2">
        <w:rPr>
          <w:rFonts w:ascii="Times New Roman" w:eastAsia="Times New Roman" w:hAnsi="Times New Roman" w:cs="Times New Roman"/>
          <w:sz w:val="26"/>
          <w:szCs w:val="26"/>
        </w:rPr>
        <w:t xml:space="preserve">3.1.2.      </w:t>
      </w:r>
      <w:r w:rsidRPr="00901AB4">
        <w:rPr>
          <w:rFonts w:ascii="Times New Roman" w:eastAsia="Times New Roman" w:hAnsi="Times New Roman" w:cs="Times New Roman"/>
          <w:sz w:val="26"/>
          <w:szCs w:val="26"/>
        </w:rPr>
        <w:t>Hardware and Software Resources</w:t>
      </w:r>
      <w:bookmarkEnd w:id="25"/>
      <w:bookmarkEnd w:id="26"/>
      <w:r w:rsidRPr="00901AB4">
        <w:rPr>
          <w:rFonts w:ascii="Times New Roman" w:eastAsia="Times New Roman" w:hAnsi="Times New Roman" w:cs="Times New Roman"/>
          <w:sz w:val="26"/>
          <w:szCs w:val="26"/>
        </w:rPr>
        <w:t xml:space="preserve"> </w:t>
      </w:r>
    </w:p>
    <w:p w:rsidR="00637936" w:rsidRPr="004273F2" w:rsidRDefault="00637936" w:rsidP="00637936">
      <w:pPr>
        <w:pStyle w:val="Standard"/>
        <w:spacing w:after="240" w:line="360" w:lineRule="auto"/>
      </w:pPr>
      <w:r w:rsidRPr="004273F2">
        <w:rPr>
          <w:rFonts w:ascii="Times New Roman" w:eastAsia="Times New Roman" w:hAnsi="Times New Roman" w:cs="Times New Roman"/>
          <w:b/>
          <w:bCs/>
          <w:u w:val="single"/>
        </w:rPr>
        <w:t>Hardware</w:t>
      </w:r>
    </w:p>
    <w:p w:rsidR="00637936" w:rsidRDefault="00637936" w:rsidP="00637936">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lastRenderedPageBreak/>
        <w:t>The following are the specification of the computer that will be used for the development of this project</w:t>
      </w:r>
      <w:r w:rsidRPr="004273F2">
        <w:rPr>
          <w:rFonts w:ascii="Times New Roman" w:eastAsia="Times New Roman" w:hAnsi="Times New Roman" w:cs="Times New Roman"/>
        </w:rPr>
        <w:t>:</w:t>
      </w:r>
    </w:p>
    <w:p w:rsidR="00637936" w:rsidRPr="00A44E1C" w:rsidRDefault="00637936" w:rsidP="00637936">
      <w:pPr>
        <w:pStyle w:val="Standard"/>
        <w:spacing w:after="240" w:line="360" w:lineRule="auto"/>
        <w:rPr>
          <w:rFonts w:ascii="Times New Roman" w:eastAsia="Times New Roman" w:hAnsi="Times New Roman" w:cs="Times New Roman"/>
          <w:b/>
          <w:bCs/>
          <w:u w:val="single"/>
        </w:rPr>
      </w:pPr>
      <w:r w:rsidRPr="00A44E1C">
        <w:rPr>
          <w:rFonts w:ascii="Times New Roman" w:eastAsia="Times New Roman" w:hAnsi="Times New Roman" w:cs="Times New Roman"/>
          <w:b/>
          <w:bCs/>
          <w:u w:val="single"/>
        </w:rPr>
        <w:t>Laptop with:</w:t>
      </w:r>
    </w:p>
    <w:p w:rsidR="00637936" w:rsidRPr="004273F2" w:rsidRDefault="00637936" w:rsidP="00637936">
      <w:pPr>
        <w:pStyle w:val="Standard"/>
        <w:spacing w:after="240" w:line="360" w:lineRule="auto"/>
      </w:pPr>
      <w:r w:rsidRPr="004273F2">
        <w:rPr>
          <w:rFonts w:ascii="Times New Roman" w:eastAsia="Times New Roman" w:hAnsi="Times New Roman" w:cs="Times New Roman"/>
          <w:b/>
        </w:rPr>
        <w:t>- Processing Power:</w:t>
      </w:r>
      <w:r w:rsidRPr="004273F2">
        <w:rPr>
          <w:rFonts w:ascii="Times New Roman" w:eastAsia="Times New Roman" w:hAnsi="Times New Roman" w:cs="Times New Roman"/>
        </w:rPr>
        <w:t xml:space="preserve"> </w:t>
      </w:r>
      <w:r>
        <w:rPr>
          <w:rFonts w:ascii="Times New Roman" w:eastAsia="Times New Roman" w:hAnsi="Times New Roman" w:cs="Times New Roman"/>
        </w:rPr>
        <w:t>1.8 GHz Intel Core i5</w:t>
      </w:r>
    </w:p>
    <w:p w:rsidR="00637936" w:rsidRPr="004273F2" w:rsidRDefault="00637936" w:rsidP="00637936">
      <w:pPr>
        <w:pStyle w:val="Standard"/>
        <w:spacing w:after="240" w:line="360" w:lineRule="auto"/>
      </w:pPr>
      <w:r w:rsidRPr="004273F2">
        <w:rPr>
          <w:rFonts w:ascii="Times New Roman" w:eastAsia="Times New Roman" w:hAnsi="Times New Roman" w:cs="Times New Roman"/>
          <w:b/>
        </w:rPr>
        <w:t>- RAM Memory:</w:t>
      </w:r>
      <w:r w:rsidRPr="004273F2">
        <w:rPr>
          <w:rFonts w:ascii="Times New Roman" w:eastAsia="Times New Roman" w:hAnsi="Times New Roman" w:cs="Times New Roman"/>
        </w:rPr>
        <w:t xml:space="preserve"> </w:t>
      </w:r>
      <w:r>
        <w:rPr>
          <w:rFonts w:ascii="Times New Roman" w:eastAsia="Times New Roman" w:hAnsi="Times New Roman" w:cs="Times New Roman"/>
        </w:rPr>
        <w:t>4 GB 1600 MHz DDR3</w:t>
      </w:r>
    </w:p>
    <w:p w:rsidR="00637936" w:rsidRPr="004273F2" w:rsidRDefault="00637936" w:rsidP="00637936">
      <w:pPr>
        <w:pStyle w:val="Standard"/>
        <w:spacing w:after="240" w:line="360" w:lineRule="auto"/>
      </w:pPr>
      <w:r w:rsidRPr="004273F2">
        <w:rPr>
          <w:rFonts w:ascii="Times New Roman" w:eastAsia="Times New Roman" w:hAnsi="Times New Roman" w:cs="Times New Roman"/>
          <w:b/>
        </w:rPr>
        <w:t xml:space="preserve">- Available space on hard drive: </w:t>
      </w:r>
      <w:r w:rsidRPr="00BB4F63">
        <w:rPr>
          <w:rFonts w:ascii="Times New Roman" w:eastAsia="Times New Roman" w:hAnsi="Times New Roman" w:cs="Times New Roman"/>
        </w:rPr>
        <w:t>128 GB</w:t>
      </w:r>
      <w:r>
        <w:rPr>
          <w:rFonts w:ascii="Times New Roman" w:eastAsia="Times New Roman" w:hAnsi="Times New Roman" w:cs="Times New Roman"/>
        </w:rPr>
        <w:t xml:space="preserve"> flash storage</w:t>
      </w:r>
    </w:p>
    <w:p w:rsidR="00637936" w:rsidRPr="004273F2" w:rsidRDefault="00637936" w:rsidP="00637936">
      <w:pPr>
        <w:pStyle w:val="Standard"/>
        <w:spacing w:after="240" w:line="360" w:lineRule="auto"/>
      </w:pPr>
      <w:r w:rsidRPr="004273F2">
        <w:rPr>
          <w:rFonts w:ascii="Times New Roman" w:eastAsia="Times New Roman" w:hAnsi="Times New Roman" w:cs="Times New Roman"/>
          <w:b/>
          <w:bCs/>
          <w:u w:val="single"/>
        </w:rPr>
        <w:t>Other Devices</w:t>
      </w:r>
    </w:p>
    <w:p w:rsidR="00637936" w:rsidRPr="004273F2" w:rsidRDefault="00637936" w:rsidP="00637936">
      <w:pPr>
        <w:pStyle w:val="Standard"/>
        <w:spacing w:after="240" w:line="360" w:lineRule="auto"/>
      </w:pPr>
      <w:r w:rsidRPr="004273F2">
        <w:rPr>
          <w:rFonts w:ascii="Times New Roman" w:eastAsia="Times New Roman" w:hAnsi="Times New Roman" w:cs="Times New Roman"/>
        </w:rPr>
        <w:t xml:space="preserve">- </w:t>
      </w:r>
      <w:r w:rsidRPr="004273F2">
        <w:rPr>
          <w:rFonts w:ascii="Times New Roman" w:eastAsia="Times New Roman" w:hAnsi="Times New Roman" w:cs="Times New Roman"/>
          <w:b/>
          <w:bCs/>
        </w:rPr>
        <w:t>Input devices</w:t>
      </w:r>
    </w:p>
    <w:p w:rsidR="00637936" w:rsidRPr="004273F2" w:rsidRDefault="00637936" w:rsidP="00637936">
      <w:pPr>
        <w:pStyle w:val="Standard"/>
        <w:spacing w:after="240" w:line="360" w:lineRule="auto"/>
      </w:pPr>
      <w:r>
        <w:rPr>
          <w:rFonts w:ascii="Times New Roman" w:eastAsia="Times New Roman" w:hAnsi="Times New Roman" w:cs="Times New Roman"/>
        </w:rPr>
        <w:t>a) K</w:t>
      </w:r>
      <w:r w:rsidRPr="004273F2">
        <w:rPr>
          <w:rFonts w:ascii="Times New Roman" w:eastAsia="Times New Roman" w:hAnsi="Times New Roman" w:cs="Times New Roman"/>
        </w:rPr>
        <w:t>eyboard</w:t>
      </w:r>
      <w:r>
        <w:rPr>
          <w:rFonts w:ascii="Times New Roman" w:eastAsia="Times New Roman" w:hAnsi="Times New Roman" w:cs="Times New Roman"/>
        </w:rPr>
        <w:t>- Standard keyboard</w:t>
      </w:r>
    </w:p>
    <w:p w:rsidR="00637936" w:rsidRPr="004273F2" w:rsidRDefault="00637936" w:rsidP="00637936">
      <w:pPr>
        <w:pStyle w:val="Standard"/>
        <w:spacing w:after="240" w:line="360" w:lineRule="auto"/>
      </w:pPr>
      <w:r>
        <w:rPr>
          <w:rFonts w:ascii="Times New Roman" w:eastAsia="Times New Roman" w:hAnsi="Times New Roman" w:cs="Times New Roman"/>
        </w:rPr>
        <w:t>b) M</w:t>
      </w:r>
      <w:r w:rsidRPr="004273F2">
        <w:rPr>
          <w:rFonts w:ascii="Times New Roman" w:eastAsia="Times New Roman" w:hAnsi="Times New Roman" w:cs="Times New Roman"/>
        </w:rPr>
        <w:t>ouse</w:t>
      </w:r>
      <w:r>
        <w:rPr>
          <w:rFonts w:ascii="Times New Roman" w:eastAsia="Times New Roman" w:hAnsi="Times New Roman" w:cs="Times New Roman"/>
        </w:rPr>
        <w:t>- Trackpad mouse</w:t>
      </w:r>
    </w:p>
    <w:p w:rsidR="00637936" w:rsidRPr="004273F2" w:rsidRDefault="00637936" w:rsidP="00637936">
      <w:pPr>
        <w:pStyle w:val="Standard"/>
        <w:spacing w:after="240" w:line="360" w:lineRule="auto"/>
      </w:pPr>
      <w:r w:rsidRPr="004273F2">
        <w:rPr>
          <w:rFonts w:ascii="Times New Roman" w:eastAsia="Times New Roman" w:hAnsi="Times New Roman" w:cs="Times New Roman"/>
        </w:rPr>
        <w:t xml:space="preserve">- </w:t>
      </w:r>
      <w:r w:rsidRPr="004273F2">
        <w:rPr>
          <w:rFonts w:ascii="Times New Roman" w:eastAsia="Times New Roman" w:hAnsi="Times New Roman" w:cs="Times New Roman"/>
          <w:b/>
          <w:bCs/>
        </w:rPr>
        <w:t>Output devices</w:t>
      </w:r>
    </w:p>
    <w:p w:rsidR="00637936" w:rsidRPr="00A20DFD" w:rsidRDefault="00637936" w:rsidP="00637936">
      <w:pPr>
        <w:pStyle w:val="Standard"/>
        <w:spacing w:after="240" w:line="360" w:lineRule="auto"/>
      </w:pPr>
      <w:r>
        <w:rPr>
          <w:rFonts w:ascii="Times New Roman" w:eastAsia="Times New Roman" w:hAnsi="Times New Roman" w:cs="Times New Roman"/>
        </w:rPr>
        <w:t>a) M</w:t>
      </w:r>
      <w:r w:rsidRPr="004273F2">
        <w:rPr>
          <w:rFonts w:ascii="Times New Roman" w:eastAsia="Times New Roman" w:hAnsi="Times New Roman" w:cs="Times New Roman"/>
        </w:rPr>
        <w:t>onitor display</w:t>
      </w:r>
      <w:r>
        <w:rPr>
          <w:rFonts w:ascii="Times New Roman" w:eastAsia="Times New Roman" w:hAnsi="Times New Roman" w:cs="Times New Roman"/>
        </w:rPr>
        <w:t>- 13-inch (1440 x 990) Intel HD Graphics 4000 graphics</w:t>
      </w:r>
    </w:p>
    <w:p w:rsidR="00637936" w:rsidRPr="004273F2" w:rsidRDefault="00637936" w:rsidP="00637936">
      <w:pPr>
        <w:pStyle w:val="Standard"/>
        <w:spacing w:after="240" w:line="360" w:lineRule="auto"/>
      </w:pPr>
      <w:r w:rsidRPr="004273F2">
        <w:rPr>
          <w:rFonts w:ascii="Times New Roman" w:eastAsia="Times New Roman" w:hAnsi="Times New Roman" w:cs="Times New Roman"/>
          <w:b/>
          <w:bCs/>
          <w:u w:val="single"/>
        </w:rPr>
        <w:t>Software</w:t>
      </w:r>
    </w:p>
    <w:p w:rsidR="00637936" w:rsidRDefault="00637936" w:rsidP="00637936">
      <w:pPr>
        <w:pStyle w:val="Standard"/>
        <w:numPr>
          <w:ilvl w:val="0"/>
          <w:numId w:val="2"/>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Safari 7.0.6</w:t>
      </w:r>
      <w:r w:rsidRPr="004273F2">
        <w:rPr>
          <w:rFonts w:ascii="Times New Roman" w:eastAsia="Times New Roman" w:hAnsi="Times New Roman" w:cs="Times New Roman"/>
          <w:b/>
          <w:bCs/>
        </w:rPr>
        <w:t>:</w:t>
      </w:r>
      <w:r w:rsidRPr="004273F2">
        <w:rPr>
          <w:rFonts w:ascii="Times New Roman" w:eastAsia="Times New Roman" w:hAnsi="Times New Roman" w:cs="Times New Roman"/>
        </w:rPr>
        <w:t xml:space="preserve"> last, most updated version of the </w:t>
      </w:r>
      <w:r>
        <w:rPr>
          <w:rFonts w:ascii="Times New Roman" w:eastAsia="Times New Roman" w:hAnsi="Times New Roman" w:cs="Times New Roman"/>
        </w:rPr>
        <w:t>Safari</w:t>
      </w:r>
      <w:r w:rsidRPr="004273F2">
        <w:rPr>
          <w:rFonts w:ascii="Times New Roman" w:eastAsia="Times New Roman" w:hAnsi="Times New Roman" w:cs="Times New Roman"/>
        </w:rPr>
        <w:t xml:space="preserve"> browser that will be used to test </w:t>
      </w:r>
      <w:r>
        <w:rPr>
          <w:rFonts w:ascii="Times New Roman" w:eastAsia="Times New Roman" w:hAnsi="Times New Roman" w:cs="Times New Roman"/>
        </w:rPr>
        <w:t>Virtual Queue</w:t>
      </w:r>
      <w:r w:rsidRPr="004273F2">
        <w:rPr>
          <w:rFonts w:ascii="Times New Roman" w:eastAsia="Times New Roman" w:hAnsi="Times New Roman" w:cs="Times New Roman"/>
        </w:rPr>
        <w:t>.</w:t>
      </w:r>
    </w:p>
    <w:p w:rsidR="00637936" w:rsidRPr="00BB4F63" w:rsidRDefault="00637936" w:rsidP="00637936">
      <w:pPr>
        <w:pStyle w:val="Standard"/>
        <w:numPr>
          <w:ilvl w:val="0"/>
          <w:numId w:val="2"/>
        </w:numPr>
        <w:spacing w:after="240" w:line="360" w:lineRule="auto"/>
      </w:pPr>
      <w:r>
        <w:rPr>
          <w:rFonts w:ascii="Times New Roman" w:eastAsia="Times New Roman" w:hAnsi="Times New Roman" w:cs="Times New Roman"/>
          <w:b/>
          <w:bCs/>
        </w:rPr>
        <w:t>Google Chrome 37.0</w:t>
      </w:r>
      <w:r w:rsidRPr="004273F2">
        <w:rPr>
          <w:rFonts w:ascii="Times New Roman" w:eastAsia="Times New Roman" w:hAnsi="Times New Roman" w:cs="Times New Roman"/>
          <w:b/>
          <w:bCs/>
        </w:rPr>
        <w:t>:</w:t>
      </w:r>
      <w:r w:rsidRPr="004273F2">
        <w:rPr>
          <w:rFonts w:ascii="Times New Roman" w:eastAsia="Times New Roman" w:hAnsi="Times New Roman" w:cs="Times New Roman"/>
        </w:rPr>
        <w:t xml:space="preserve"> last, most updated version of the </w:t>
      </w:r>
      <w:r>
        <w:rPr>
          <w:rFonts w:ascii="Times New Roman" w:eastAsia="Times New Roman" w:hAnsi="Times New Roman" w:cs="Times New Roman"/>
        </w:rPr>
        <w:t>Google Chrome</w:t>
      </w:r>
      <w:r w:rsidRPr="004273F2">
        <w:rPr>
          <w:rFonts w:ascii="Times New Roman" w:eastAsia="Times New Roman" w:hAnsi="Times New Roman" w:cs="Times New Roman"/>
        </w:rPr>
        <w:t xml:space="preserve"> browser that will be used to test </w:t>
      </w:r>
      <w:r>
        <w:rPr>
          <w:rFonts w:ascii="Times New Roman" w:eastAsia="Times New Roman" w:hAnsi="Times New Roman" w:cs="Times New Roman"/>
        </w:rPr>
        <w:t>Virtual Queue</w:t>
      </w:r>
      <w:r w:rsidRPr="004273F2">
        <w:rPr>
          <w:rFonts w:ascii="Times New Roman" w:eastAsia="Times New Roman" w:hAnsi="Times New Roman" w:cs="Times New Roman"/>
        </w:rPr>
        <w:t>.</w:t>
      </w:r>
    </w:p>
    <w:p w:rsidR="00637936" w:rsidRPr="006F39FA" w:rsidRDefault="00637936" w:rsidP="00637936">
      <w:pPr>
        <w:pStyle w:val="Standard"/>
        <w:numPr>
          <w:ilvl w:val="0"/>
          <w:numId w:val="2"/>
        </w:numPr>
        <w:spacing w:after="240" w:line="360" w:lineRule="auto"/>
      </w:pPr>
      <w:r>
        <w:rPr>
          <w:rFonts w:ascii="Times New Roman" w:eastAsia="Times New Roman" w:hAnsi="Times New Roman" w:cs="Times New Roman"/>
          <w:b/>
          <w:bCs/>
        </w:rPr>
        <w:t>Spring</w:t>
      </w:r>
      <w:r w:rsidRPr="004273F2">
        <w:rPr>
          <w:rFonts w:ascii="Times New Roman" w:eastAsia="Times New Roman" w:hAnsi="Times New Roman" w:cs="Times New Roman"/>
          <w:b/>
          <w:bCs/>
        </w:rPr>
        <w:t xml:space="preserve"> Framework </w:t>
      </w:r>
      <w:r>
        <w:rPr>
          <w:rFonts w:ascii="Times New Roman" w:eastAsia="Times New Roman" w:hAnsi="Times New Roman" w:cs="Times New Roman"/>
          <w:b/>
          <w:bCs/>
        </w:rPr>
        <w:t>4.0</w:t>
      </w:r>
      <w:r w:rsidRPr="004273F2">
        <w:rPr>
          <w:rFonts w:ascii="Times New Roman" w:eastAsia="Times New Roman" w:hAnsi="Times New Roman" w:cs="Times New Roman"/>
          <w:b/>
          <w:bCs/>
        </w:rPr>
        <w:t xml:space="preserve">: </w:t>
      </w:r>
      <w:r w:rsidRPr="004273F2">
        <w:rPr>
          <w:rFonts w:ascii="Times New Roman" w:eastAsia="Times New Roman" w:hAnsi="Times New Roman" w:cs="Times New Roman"/>
        </w:rPr>
        <w:t xml:space="preserve">last, most updated version of </w:t>
      </w:r>
      <w:r>
        <w:rPr>
          <w:rFonts w:ascii="Times New Roman" w:eastAsia="Times New Roman" w:hAnsi="Times New Roman" w:cs="Times New Roman"/>
        </w:rPr>
        <w:t xml:space="preserve">Spring </w:t>
      </w:r>
      <w:r w:rsidRPr="004273F2">
        <w:rPr>
          <w:rFonts w:ascii="Times New Roman" w:eastAsia="Times New Roman" w:hAnsi="Times New Roman" w:cs="Times New Roman"/>
        </w:rPr>
        <w:t xml:space="preserve">Framework, an MVC-based, </w:t>
      </w:r>
      <w:r>
        <w:rPr>
          <w:rFonts w:ascii="Times New Roman" w:eastAsia="Times New Roman" w:hAnsi="Times New Roman" w:cs="Times New Roman"/>
        </w:rPr>
        <w:t>Java</w:t>
      </w:r>
      <w:r w:rsidRPr="004273F2">
        <w:rPr>
          <w:rFonts w:ascii="Times New Roman" w:eastAsia="Times New Roman" w:hAnsi="Times New Roman" w:cs="Times New Roman"/>
        </w:rPr>
        <w:t xml:space="preserve"> framework used for development. It will be used to develop the front-end and back-end of Virtual </w:t>
      </w:r>
      <w:r>
        <w:rPr>
          <w:rFonts w:ascii="Times New Roman" w:eastAsia="Times New Roman" w:hAnsi="Times New Roman" w:cs="Times New Roman"/>
        </w:rPr>
        <w:t>Queue</w:t>
      </w:r>
      <w:r w:rsidRPr="004273F2">
        <w:rPr>
          <w:rFonts w:ascii="Times New Roman" w:eastAsia="Times New Roman" w:hAnsi="Times New Roman" w:cs="Times New Roman"/>
        </w:rPr>
        <w:t>.</w:t>
      </w:r>
    </w:p>
    <w:p w:rsidR="00637936" w:rsidRPr="007D4C85" w:rsidRDefault="00637936" w:rsidP="00637936">
      <w:pPr>
        <w:pStyle w:val="Standard"/>
        <w:numPr>
          <w:ilvl w:val="0"/>
          <w:numId w:val="2"/>
        </w:numPr>
        <w:spacing w:after="240" w:line="360" w:lineRule="auto"/>
      </w:pPr>
      <w:r>
        <w:rPr>
          <w:rFonts w:ascii="Times New Roman" w:eastAsia="Times New Roman" w:hAnsi="Times New Roman" w:cs="Times New Roman"/>
          <w:b/>
          <w:bCs/>
        </w:rPr>
        <w:t>Quartz Scheduler</w:t>
      </w:r>
      <w:r w:rsidRPr="00D14271">
        <w:rPr>
          <w:rFonts w:ascii="Times New Roman" w:eastAsia="Times New Roman" w:hAnsi="Times New Roman" w:cs="Times New Roman"/>
        </w:rPr>
        <w:t>: open source job scheduling library that can be integrated within virtually any Java application</w:t>
      </w:r>
      <w:r>
        <w:rPr>
          <w:rFonts w:ascii="Times New Roman" w:eastAsia="Times New Roman" w:hAnsi="Times New Roman" w:cs="Times New Roman"/>
        </w:rPr>
        <w:t>. It will be used to create, start, stop jobs, and send notifications and delete users from rides</w:t>
      </w:r>
      <w:r w:rsidRPr="004273F2">
        <w:rPr>
          <w:rFonts w:ascii="Times New Roman" w:eastAsia="Times New Roman" w:hAnsi="Times New Roman" w:cs="Times New Roman"/>
        </w:rPr>
        <w:t xml:space="preserve">. </w:t>
      </w:r>
    </w:p>
    <w:p w:rsidR="00637936" w:rsidRPr="007D4C85" w:rsidRDefault="00637936" w:rsidP="00637936">
      <w:pPr>
        <w:pStyle w:val="Standard"/>
        <w:numPr>
          <w:ilvl w:val="0"/>
          <w:numId w:val="2"/>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Bootstrap 3</w:t>
      </w:r>
      <w:r w:rsidRPr="007D4C85">
        <w:t>:</w:t>
      </w:r>
      <w:r>
        <w:t xml:space="preserve"> </w:t>
      </w:r>
      <w:r w:rsidRPr="007D4C85">
        <w:rPr>
          <w:rFonts w:ascii="Times New Roman" w:eastAsia="Times New Roman" w:hAnsi="Times New Roman" w:cs="Times New Roman"/>
        </w:rPr>
        <w:t>most popular HTML, CSS, and JS framework for developing responsive, mobile first projects on the web.</w:t>
      </w:r>
      <w:r>
        <w:rPr>
          <w:rFonts w:ascii="Times New Roman" w:eastAsia="Times New Roman" w:hAnsi="Times New Roman" w:cs="Times New Roman"/>
        </w:rPr>
        <w:t xml:space="preserve"> It will be used for the front-end design development.</w:t>
      </w:r>
    </w:p>
    <w:p w:rsidR="00637936" w:rsidRDefault="00637936" w:rsidP="00637936">
      <w:pPr>
        <w:pStyle w:val="Standard"/>
        <w:numPr>
          <w:ilvl w:val="0"/>
          <w:numId w:val="2"/>
        </w:numPr>
        <w:spacing w:after="240" w:line="360" w:lineRule="auto"/>
      </w:pPr>
      <w:r w:rsidRPr="00006BE7">
        <w:rPr>
          <w:rFonts w:ascii="Times New Roman" w:eastAsia="Times New Roman" w:hAnsi="Times New Roman" w:cs="Times New Roman"/>
          <w:b/>
          <w:bCs/>
        </w:rPr>
        <w:lastRenderedPageBreak/>
        <w:t>Spring JDBC template</w:t>
      </w:r>
      <w:r>
        <w:t xml:space="preserve">: </w:t>
      </w:r>
      <w:r w:rsidRPr="00006BE7">
        <w:rPr>
          <w:rFonts w:ascii="Times New Roman" w:eastAsia="Times New Roman" w:hAnsi="Times New Roman" w:cs="Times New Roman"/>
        </w:rPr>
        <w:t>make database call access to MySQL database</w:t>
      </w:r>
      <w:r>
        <w:t xml:space="preserve">. </w:t>
      </w:r>
    </w:p>
    <w:p w:rsidR="00637936" w:rsidRPr="00D14271" w:rsidRDefault="00637936" w:rsidP="00637936">
      <w:pPr>
        <w:pStyle w:val="Standard"/>
        <w:numPr>
          <w:ilvl w:val="0"/>
          <w:numId w:val="2"/>
        </w:numPr>
        <w:spacing w:after="240" w:line="360" w:lineRule="auto"/>
        <w:rPr>
          <w:rFonts w:ascii="Times New Roman" w:eastAsia="Times New Roman" w:hAnsi="Times New Roman" w:cs="Times New Roman"/>
        </w:rPr>
      </w:pPr>
      <w:r w:rsidRPr="007532F4">
        <w:rPr>
          <w:rFonts w:ascii="Times New Roman" w:eastAsia="Times New Roman" w:hAnsi="Times New Roman" w:cs="Times New Roman"/>
          <w:b/>
          <w:bCs/>
        </w:rPr>
        <w:t>JQuery</w:t>
      </w:r>
      <w:r w:rsidRPr="00D14271">
        <w:t>:</w:t>
      </w:r>
      <w:r>
        <w:t xml:space="preserve"> </w:t>
      </w:r>
      <w:r>
        <w:rPr>
          <w:rFonts w:ascii="Times New Roman" w:eastAsia="Times New Roman" w:hAnsi="Times New Roman" w:cs="Times New Roman"/>
        </w:rPr>
        <w:t>F</w:t>
      </w:r>
      <w:r w:rsidRPr="00D14271">
        <w:rPr>
          <w:rFonts w:ascii="Times New Roman" w:eastAsia="Times New Roman" w:hAnsi="Times New Roman" w:cs="Times New Roman"/>
        </w:rPr>
        <w:t>ast, small, and feature-rich JavaScript library. It will be used to connect the front-end development with the back-end development.</w:t>
      </w:r>
    </w:p>
    <w:p w:rsidR="00637936" w:rsidRPr="00B05267" w:rsidRDefault="00637936" w:rsidP="00637936">
      <w:pPr>
        <w:pStyle w:val="Standard"/>
        <w:numPr>
          <w:ilvl w:val="0"/>
          <w:numId w:val="2"/>
        </w:numPr>
        <w:spacing w:after="240" w:line="360" w:lineRule="auto"/>
        <w:rPr>
          <w:rFonts w:ascii="Times New Roman" w:eastAsia="Times New Roman" w:hAnsi="Times New Roman" w:cs="Times New Roman"/>
        </w:rPr>
      </w:pPr>
      <w:r w:rsidRPr="007532F4">
        <w:rPr>
          <w:rFonts w:ascii="Times New Roman" w:eastAsia="Times New Roman" w:hAnsi="Times New Roman" w:cs="Times New Roman"/>
          <w:b/>
          <w:bCs/>
        </w:rPr>
        <w:t>MySQL</w:t>
      </w:r>
      <w:r w:rsidRPr="00B05267">
        <w:t>:</w:t>
      </w:r>
      <w:r>
        <w:t xml:space="preserve"> </w:t>
      </w:r>
      <w:r w:rsidRPr="00B05267">
        <w:rPr>
          <w:rFonts w:ascii="Times New Roman" w:eastAsia="Times New Roman" w:hAnsi="Times New Roman" w:cs="Times New Roman"/>
        </w:rPr>
        <w:t xml:space="preserve">database that will be used to store data for the Virtual Queue system. </w:t>
      </w:r>
    </w:p>
    <w:p w:rsidR="00637936" w:rsidRPr="00BB4F63" w:rsidRDefault="00637936" w:rsidP="00637936">
      <w:pPr>
        <w:pStyle w:val="Standard"/>
        <w:numPr>
          <w:ilvl w:val="0"/>
          <w:numId w:val="2"/>
        </w:numPr>
        <w:spacing w:after="240" w:line="360" w:lineRule="auto"/>
      </w:pPr>
      <w:r w:rsidRPr="004273F2">
        <w:rPr>
          <w:rFonts w:ascii="Times New Roman" w:eastAsia="Times New Roman" w:hAnsi="Times New Roman" w:cs="Times New Roman"/>
          <w:b/>
          <w:bCs/>
        </w:rPr>
        <w:t xml:space="preserve">StarUML: </w:t>
      </w:r>
      <w:r w:rsidRPr="004273F2">
        <w:rPr>
          <w:rFonts w:ascii="Times New Roman" w:eastAsia="Times New Roman" w:hAnsi="Times New Roman" w:cs="Times New Roman"/>
        </w:rPr>
        <w:t>UML software platform that will be used to create diagrams for the document</w:t>
      </w:r>
      <w:r>
        <w:rPr>
          <w:rFonts w:ascii="Times New Roman" w:eastAsia="Times New Roman" w:hAnsi="Times New Roman" w:cs="Times New Roman"/>
        </w:rPr>
        <w:t>.</w:t>
      </w:r>
    </w:p>
    <w:p w:rsidR="00637936" w:rsidRPr="00242788" w:rsidRDefault="00637936" w:rsidP="00637936">
      <w:pPr>
        <w:pStyle w:val="Standard"/>
        <w:numPr>
          <w:ilvl w:val="0"/>
          <w:numId w:val="2"/>
        </w:numPr>
        <w:spacing w:after="240" w:line="360" w:lineRule="auto"/>
      </w:pPr>
      <w:r w:rsidRPr="004273F2">
        <w:rPr>
          <w:rFonts w:ascii="Times New Roman" w:eastAsia="Times New Roman" w:hAnsi="Times New Roman" w:cs="Times New Roman"/>
          <w:b/>
          <w:bCs/>
        </w:rPr>
        <w:t xml:space="preserve">VMWare: </w:t>
      </w:r>
      <w:r w:rsidRPr="004273F2">
        <w:rPr>
          <w:rFonts w:ascii="Times New Roman" w:eastAsia="Times New Roman" w:hAnsi="Times New Roman" w:cs="Times New Roman"/>
        </w:rPr>
        <w:t>virtual machine software that will be used for the deployment of the software.</w:t>
      </w:r>
    </w:p>
    <w:p w:rsidR="00637936" w:rsidRPr="00242788" w:rsidRDefault="00637936" w:rsidP="00637936">
      <w:pPr>
        <w:pStyle w:val="Standard"/>
        <w:numPr>
          <w:ilvl w:val="0"/>
          <w:numId w:val="2"/>
        </w:numPr>
        <w:spacing w:after="240" w:line="360" w:lineRule="auto"/>
        <w:rPr>
          <w:rFonts w:ascii="Times New Roman" w:eastAsia="Times New Roman" w:hAnsi="Times New Roman" w:cs="Times New Roman"/>
        </w:rPr>
      </w:pPr>
      <w:r>
        <w:rPr>
          <w:rFonts w:ascii="Times New Roman" w:eastAsia="Times New Roman" w:hAnsi="Times New Roman" w:cs="Times New Roman"/>
          <w:b/>
          <w:bCs/>
        </w:rPr>
        <w:t xml:space="preserve">Eclipse Luna: </w:t>
      </w:r>
      <w:r w:rsidRPr="00242788">
        <w:rPr>
          <w:rFonts w:ascii="Times New Roman" w:eastAsia="Times New Roman" w:hAnsi="Times New Roman" w:cs="Times New Roman"/>
          <w:bCs/>
        </w:rPr>
        <w:t>IDE</w:t>
      </w:r>
      <w:r>
        <w:rPr>
          <w:rFonts w:ascii="Times New Roman" w:eastAsia="Times New Roman" w:hAnsi="Times New Roman" w:cs="Times New Roman"/>
          <w:b/>
          <w:bCs/>
        </w:rPr>
        <w:t xml:space="preserve"> </w:t>
      </w:r>
      <w:r>
        <w:rPr>
          <w:rFonts w:ascii="Times New Roman" w:eastAsia="Times New Roman" w:hAnsi="Times New Roman" w:cs="Times New Roman"/>
        </w:rPr>
        <w:t>Tool software used to write the java classes for the Virtual Queue system.</w:t>
      </w:r>
    </w:p>
    <w:p w:rsidR="00637936" w:rsidRPr="004273F2" w:rsidRDefault="00637936" w:rsidP="00637936">
      <w:pPr>
        <w:pStyle w:val="Standard"/>
        <w:numPr>
          <w:ilvl w:val="0"/>
          <w:numId w:val="2"/>
        </w:numPr>
        <w:spacing w:after="240" w:line="360" w:lineRule="auto"/>
      </w:pPr>
      <w:r w:rsidRPr="00242788">
        <w:rPr>
          <w:b/>
        </w:rPr>
        <w:t>JBoss 7.1.1</w:t>
      </w:r>
      <w:r>
        <w:t xml:space="preserve">: Java J2EE </w:t>
      </w:r>
      <w:r>
        <w:rPr>
          <w:rFonts w:ascii="Times New Roman" w:eastAsia="Times New Roman" w:hAnsi="Times New Roman" w:cs="Times New Roman"/>
        </w:rPr>
        <w:t>Application Server used to deploy and run the Virtual Queue system.</w:t>
      </w:r>
    </w:p>
    <w:p w:rsidR="007D6CB9" w:rsidRDefault="007D6CB9"/>
    <w:p w:rsidR="00C4202C" w:rsidRPr="004273F2" w:rsidRDefault="00C4202C" w:rsidP="00C4202C">
      <w:pPr>
        <w:pStyle w:val="Heading2"/>
        <w:spacing w:before="360" w:after="240"/>
      </w:pPr>
      <w:bookmarkStart w:id="27" w:name="_Toc374308929"/>
      <w:bookmarkStart w:id="28" w:name="_Toc279764125"/>
      <w:r w:rsidRPr="004273F2">
        <w:rPr>
          <w:rFonts w:ascii="Times New Roman" w:eastAsia="Times New Roman" w:hAnsi="Times New Roman" w:cs="Times New Roman"/>
        </w:rPr>
        <w:t>3.2   Identification of Tasks, Milestones and Deliverables (work breakdown)</w:t>
      </w:r>
      <w:bookmarkEnd w:id="27"/>
      <w:bookmarkEnd w:id="28"/>
    </w:p>
    <w:p w:rsidR="00C4202C" w:rsidRDefault="00C4202C" w:rsidP="00C4202C">
      <w:pPr>
        <w:spacing w:after="240" w:line="360" w:lineRule="auto"/>
        <w:rPr>
          <w:color w:val="000000"/>
        </w:rPr>
      </w:pPr>
      <w:r w:rsidRPr="005E05CD">
        <w:rPr>
          <w:color w:val="000000"/>
        </w:rPr>
        <w:t>Below is a list of all different tasks, milestones, and deliverables for the project</w:t>
      </w:r>
      <w:r>
        <w:rPr>
          <w:color w:val="000000"/>
        </w:rPr>
        <w:t>, which can be changed according to the development of the project</w:t>
      </w:r>
      <w:r w:rsidRPr="005E05CD">
        <w:rPr>
          <w:color w:val="000000"/>
        </w:rPr>
        <w:t>:</w:t>
      </w:r>
    </w:p>
    <w:tbl>
      <w:tblPr>
        <w:tblStyle w:val="LightGrid-Accent3"/>
        <w:tblpPr w:leftFromText="180" w:rightFromText="180" w:vertAnchor="text" w:horzAnchor="page" w:tblpX="1729" w:tblpY="-225"/>
        <w:tblW w:w="9270" w:type="dxa"/>
        <w:tblLook w:val="04A0"/>
      </w:tblPr>
      <w:tblGrid>
        <w:gridCol w:w="3434"/>
        <w:gridCol w:w="5836"/>
      </w:tblGrid>
      <w:tr w:rsidR="00C4202C" w:rsidRPr="00D43BED" w:rsidTr="00260441">
        <w:trPr>
          <w:cnfStyle w:val="100000000000"/>
        </w:trPr>
        <w:tc>
          <w:tcPr>
            <w:cnfStyle w:val="001000000000"/>
            <w:tcW w:w="3434" w:type="dxa"/>
          </w:tcPr>
          <w:p w:rsidR="00C4202C" w:rsidRPr="00CA1E18" w:rsidRDefault="00C4202C" w:rsidP="00260441">
            <w:pPr>
              <w:spacing w:after="240"/>
              <w:jc w:val="both"/>
              <w:rPr>
                <w:b w:val="0"/>
                <w:bCs w:val="0"/>
                <w:color w:val="333333"/>
                <w:sz w:val="23"/>
                <w:szCs w:val="23"/>
              </w:rPr>
            </w:pPr>
            <w:r>
              <w:rPr>
                <w:b w:val="0"/>
                <w:bCs w:val="0"/>
                <w:color w:val="333333"/>
                <w:sz w:val="23"/>
                <w:szCs w:val="23"/>
              </w:rPr>
              <w:t>Milestones</w:t>
            </w:r>
          </w:p>
        </w:tc>
        <w:tc>
          <w:tcPr>
            <w:tcW w:w="5836" w:type="dxa"/>
            <w:hideMark/>
          </w:tcPr>
          <w:p w:rsidR="00C4202C" w:rsidRPr="00CA1E18" w:rsidRDefault="00C4202C" w:rsidP="00260441">
            <w:pPr>
              <w:spacing w:after="240"/>
              <w:jc w:val="both"/>
              <w:cnfStyle w:val="100000000000"/>
              <w:rPr>
                <w:b w:val="0"/>
                <w:bCs w:val="0"/>
                <w:color w:val="FFFFFF"/>
              </w:rPr>
            </w:pPr>
            <w:r>
              <w:rPr>
                <w:b w:val="0"/>
                <w:bCs w:val="0"/>
                <w:color w:val="333333"/>
                <w:sz w:val="23"/>
                <w:szCs w:val="23"/>
              </w:rPr>
              <w:t xml:space="preserve">Task &amp; </w:t>
            </w:r>
            <w:r w:rsidRPr="00CA1E18">
              <w:rPr>
                <w:b w:val="0"/>
                <w:bCs w:val="0"/>
                <w:color w:val="333333"/>
                <w:sz w:val="23"/>
                <w:szCs w:val="23"/>
              </w:rPr>
              <w:t>Deliverables</w:t>
            </w:r>
          </w:p>
        </w:tc>
      </w:tr>
      <w:tr w:rsidR="00C4202C" w:rsidRPr="00D43BED" w:rsidTr="00260441">
        <w:trPr>
          <w:cnfStyle w:val="000000100000"/>
        </w:trPr>
        <w:tc>
          <w:tcPr>
            <w:cnfStyle w:val="001000000000"/>
            <w:tcW w:w="3434" w:type="dxa"/>
          </w:tcPr>
          <w:p w:rsidR="00C4202C" w:rsidRPr="00850174" w:rsidRDefault="00C4202C" w:rsidP="00260441">
            <w:pPr>
              <w:spacing w:after="240"/>
              <w:jc w:val="both"/>
              <w:rPr>
                <w:bCs w:val="0"/>
                <w:color w:val="333333"/>
                <w:sz w:val="23"/>
                <w:szCs w:val="23"/>
              </w:rPr>
            </w:pPr>
            <w:r>
              <w:rPr>
                <w:bCs w:val="0"/>
                <w:color w:val="000000"/>
              </w:rPr>
              <w:t>Documentation</w:t>
            </w:r>
          </w:p>
        </w:tc>
        <w:tc>
          <w:tcPr>
            <w:tcW w:w="5836" w:type="dxa"/>
            <w:hideMark/>
          </w:tcPr>
          <w:p w:rsidR="00C4202C" w:rsidRPr="00485B67" w:rsidRDefault="00C4202C" w:rsidP="00C4202C">
            <w:pPr>
              <w:numPr>
                <w:ilvl w:val="0"/>
                <w:numId w:val="3"/>
              </w:numPr>
              <w:jc w:val="both"/>
              <w:cnfStyle w:val="000000100000"/>
              <w:rPr>
                <w:color w:val="333333"/>
                <w:sz w:val="23"/>
                <w:szCs w:val="23"/>
              </w:rPr>
            </w:pPr>
            <w:r>
              <w:rPr>
                <w:color w:val="333333"/>
                <w:sz w:val="23"/>
                <w:szCs w:val="23"/>
              </w:rPr>
              <w:t>Feasibility Study</w:t>
            </w:r>
          </w:p>
          <w:p w:rsidR="00C4202C" w:rsidRPr="00485B67" w:rsidRDefault="00C4202C" w:rsidP="00C4202C">
            <w:pPr>
              <w:numPr>
                <w:ilvl w:val="0"/>
                <w:numId w:val="3"/>
              </w:numPr>
              <w:jc w:val="both"/>
              <w:cnfStyle w:val="000000100000"/>
            </w:pPr>
            <w:r w:rsidRPr="00CA1E18">
              <w:rPr>
                <w:color w:val="333333"/>
                <w:sz w:val="23"/>
                <w:szCs w:val="23"/>
              </w:rPr>
              <w:t>Requirement Document</w:t>
            </w:r>
          </w:p>
          <w:p w:rsidR="00C4202C" w:rsidRPr="00485B67" w:rsidRDefault="00C4202C" w:rsidP="00C4202C">
            <w:pPr>
              <w:numPr>
                <w:ilvl w:val="0"/>
                <w:numId w:val="3"/>
              </w:numPr>
              <w:jc w:val="both"/>
              <w:cnfStyle w:val="000000100000"/>
            </w:pPr>
            <w:r>
              <w:rPr>
                <w:color w:val="333333"/>
                <w:sz w:val="23"/>
                <w:szCs w:val="23"/>
              </w:rPr>
              <w:t>Design Document</w:t>
            </w:r>
          </w:p>
          <w:p w:rsidR="00C4202C" w:rsidRPr="00D43BED" w:rsidRDefault="00C4202C" w:rsidP="00C4202C">
            <w:pPr>
              <w:numPr>
                <w:ilvl w:val="0"/>
                <w:numId w:val="3"/>
              </w:numPr>
              <w:jc w:val="both"/>
              <w:cnfStyle w:val="000000100000"/>
            </w:pPr>
            <w:r>
              <w:t>Deliverable 4</w:t>
            </w:r>
          </w:p>
        </w:tc>
      </w:tr>
      <w:tr w:rsidR="00C4202C" w:rsidRPr="00D43BED" w:rsidTr="00260441">
        <w:trPr>
          <w:cnfStyle w:val="000000010000"/>
          <w:trHeight w:val="691"/>
        </w:trPr>
        <w:tc>
          <w:tcPr>
            <w:cnfStyle w:val="001000000000"/>
            <w:tcW w:w="3434" w:type="dxa"/>
          </w:tcPr>
          <w:p w:rsidR="00C4202C" w:rsidRPr="00850174" w:rsidRDefault="00C4202C" w:rsidP="00260441">
            <w:pPr>
              <w:spacing w:after="240"/>
              <w:jc w:val="both"/>
              <w:rPr>
                <w:bCs w:val="0"/>
                <w:color w:val="333333"/>
                <w:sz w:val="23"/>
                <w:szCs w:val="23"/>
              </w:rPr>
            </w:pPr>
            <w:r>
              <w:rPr>
                <w:bCs w:val="0"/>
                <w:color w:val="000000"/>
              </w:rPr>
              <w:t>Environment Setup</w:t>
            </w:r>
          </w:p>
        </w:tc>
        <w:tc>
          <w:tcPr>
            <w:tcW w:w="5836" w:type="dxa"/>
          </w:tcPr>
          <w:p w:rsidR="00C4202C" w:rsidRDefault="00C4202C" w:rsidP="00C4202C">
            <w:pPr>
              <w:numPr>
                <w:ilvl w:val="0"/>
                <w:numId w:val="4"/>
              </w:numPr>
              <w:jc w:val="both"/>
              <w:cnfStyle w:val="000000010000"/>
              <w:rPr>
                <w:color w:val="333333"/>
                <w:sz w:val="23"/>
                <w:szCs w:val="23"/>
              </w:rPr>
            </w:pPr>
            <w:r>
              <w:rPr>
                <w:color w:val="333333"/>
                <w:sz w:val="23"/>
                <w:szCs w:val="23"/>
              </w:rPr>
              <w:t>IDE Installation (Eclipse)</w:t>
            </w:r>
          </w:p>
          <w:p w:rsidR="00C4202C" w:rsidRDefault="00C4202C" w:rsidP="00C4202C">
            <w:pPr>
              <w:numPr>
                <w:ilvl w:val="0"/>
                <w:numId w:val="4"/>
              </w:numPr>
              <w:jc w:val="both"/>
              <w:cnfStyle w:val="000000010000"/>
              <w:rPr>
                <w:color w:val="333333"/>
                <w:sz w:val="23"/>
                <w:szCs w:val="23"/>
              </w:rPr>
            </w:pPr>
            <w:r>
              <w:rPr>
                <w:color w:val="333333"/>
                <w:sz w:val="23"/>
                <w:szCs w:val="23"/>
              </w:rPr>
              <w:t>JDK 8 Install</w:t>
            </w:r>
          </w:p>
          <w:p w:rsidR="00C4202C" w:rsidRDefault="00C4202C" w:rsidP="00C4202C">
            <w:pPr>
              <w:numPr>
                <w:ilvl w:val="0"/>
                <w:numId w:val="4"/>
              </w:numPr>
              <w:jc w:val="both"/>
              <w:cnfStyle w:val="000000010000"/>
              <w:rPr>
                <w:color w:val="333333"/>
                <w:sz w:val="23"/>
                <w:szCs w:val="23"/>
              </w:rPr>
            </w:pPr>
            <w:r>
              <w:rPr>
                <w:color w:val="333333"/>
                <w:sz w:val="23"/>
                <w:szCs w:val="23"/>
              </w:rPr>
              <w:t>StartUML Install</w:t>
            </w:r>
          </w:p>
          <w:p w:rsidR="00C4202C" w:rsidRDefault="00C4202C" w:rsidP="00C4202C">
            <w:pPr>
              <w:numPr>
                <w:ilvl w:val="0"/>
                <w:numId w:val="4"/>
              </w:numPr>
              <w:jc w:val="both"/>
              <w:cnfStyle w:val="000000010000"/>
              <w:rPr>
                <w:color w:val="333333"/>
                <w:sz w:val="23"/>
                <w:szCs w:val="23"/>
              </w:rPr>
            </w:pPr>
            <w:r>
              <w:rPr>
                <w:color w:val="333333"/>
                <w:sz w:val="23"/>
                <w:szCs w:val="23"/>
              </w:rPr>
              <w:t>Source Tree for Github</w:t>
            </w:r>
          </w:p>
          <w:p w:rsidR="00C4202C" w:rsidRDefault="00C4202C" w:rsidP="00C4202C">
            <w:pPr>
              <w:numPr>
                <w:ilvl w:val="0"/>
                <w:numId w:val="4"/>
              </w:numPr>
              <w:jc w:val="both"/>
              <w:cnfStyle w:val="000000010000"/>
              <w:rPr>
                <w:color w:val="333333"/>
                <w:sz w:val="23"/>
                <w:szCs w:val="23"/>
              </w:rPr>
            </w:pPr>
            <w:r>
              <w:rPr>
                <w:color w:val="333333"/>
                <w:sz w:val="23"/>
                <w:szCs w:val="23"/>
              </w:rPr>
              <w:t>Jboss Installation and Configuration</w:t>
            </w:r>
          </w:p>
          <w:p w:rsidR="00C4202C" w:rsidRDefault="00C4202C" w:rsidP="00C4202C">
            <w:pPr>
              <w:numPr>
                <w:ilvl w:val="0"/>
                <w:numId w:val="4"/>
              </w:numPr>
              <w:jc w:val="both"/>
              <w:cnfStyle w:val="000000010000"/>
              <w:rPr>
                <w:color w:val="333333"/>
                <w:sz w:val="23"/>
                <w:szCs w:val="23"/>
              </w:rPr>
            </w:pPr>
            <w:r>
              <w:rPr>
                <w:color w:val="333333"/>
                <w:sz w:val="23"/>
                <w:szCs w:val="23"/>
              </w:rPr>
              <w:t>Maven Project Setup</w:t>
            </w:r>
          </w:p>
          <w:p w:rsidR="00C4202C" w:rsidRDefault="00C4202C" w:rsidP="00C4202C">
            <w:pPr>
              <w:numPr>
                <w:ilvl w:val="0"/>
                <w:numId w:val="4"/>
              </w:numPr>
              <w:jc w:val="both"/>
              <w:cnfStyle w:val="000000010000"/>
              <w:rPr>
                <w:color w:val="333333"/>
                <w:sz w:val="23"/>
                <w:szCs w:val="23"/>
              </w:rPr>
            </w:pPr>
            <w:r>
              <w:rPr>
                <w:color w:val="333333"/>
                <w:sz w:val="23"/>
                <w:szCs w:val="23"/>
              </w:rPr>
              <w:t>Spring framework setup</w:t>
            </w:r>
          </w:p>
          <w:p w:rsidR="00C4202C" w:rsidRDefault="00C4202C" w:rsidP="00C4202C">
            <w:pPr>
              <w:numPr>
                <w:ilvl w:val="0"/>
                <w:numId w:val="4"/>
              </w:numPr>
              <w:jc w:val="both"/>
              <w:cnfStyle w:val="000000010000"/>
              <w:rPr>
                <w:color w:val="333333"/>
                <w:sz w:val="23"/>
                <w:szCs w:val="23"/>
              </w:rPr>
            </w:pPr>
            <w:r>
              <w:rPr>
                <w:color w:val="333333"/>
                <w:sz w:val="23"/>
                <w:szCs w:val="23"/>
              </w:rPr>
              <w:t>Project dependencies and third parties libraries</w:t>
            </w:r>
          </w:p>
          <w:p w:rsidR="00C4202C" w:rsidRDefault="00C4202C" w:rsidP="00C4202C">
            <w:pPr>
              <w:numPr>
                <w:ilvl w:val="0"/>
                <w:numId w:val="4"/>
              </w:numPr>
              <w:jc w:val="both"/>
              <w:cnfStyle w:val="000000010000"/>
              <w:rPr>
                <w:color w:val="333333"/>
                <w:sz w:val="23"/>
                <w:szCs w:val="23"/>
              </w:rPr>
            </w:pPr>
            <w:r>
              <w:rPr>
                <w:color w:val="333333"/>
                <w:sz w:val="23"/>
                <w:szCs w:val="23"/>
              </w:rPr>
              <w:t>Dependency injections setup</w:t>
            </w:r>
          </w:p>
          <w:p w:rsidR="00C4202C" w:rsidRPr="001219E4" w:rsidRDefault="00C4202C" w:rsidP="00C4202C">
            <w:pPr>
              <w:numPr>
                <w:ilvl w:val="0"/>
                <w:numId w:val="4"/>
              </w:numPr>
              <w:jc w:val="both"/>
              <w:cnfStyle w:val="000000010000"/>
              <w:rPr>
                <w:color w:val="333333"/>
                <w:sz w:val="23"/>
                <w:szCs w:val="23"/>
              </w:rPr>
            </w:pPr>
            <w:r>
              <w:rPr>
                <w:color w:val="333333"/>
                <w:sz w:val="23"/>
                <w:szCs w:val="23"/>
              </w:rPr>
              <w:t>MySQL install</w:t>
            </w:r>
          </w:p>
        </w:tc>
      </w:tr>
      <w:tr w:rsidR="00C4202C" w:rsidRPr="00D43BED" w:rsidTr="00260441">
        <w:trPr>
          <w:cnfStyle w:val="000000100000"/>
          <w:trHeight w:val="691"/>
        </w:trPr>
        <w:tc>
          <w:tcPr>
            <w:cnfStyle w:val="001000000000"/>
            <w:tcW w:w="9270" w:type="dxa"/>
            <w:gridSpan w:val="2"/>
          </w:tcPr>
          <w:p w:rsidR="00C4202C" w:rsidRPr="00485B67" w:rsidRDefault="00C4202C" w:rsidP="00C4202C">
            <w:pPr>
              <w:pStyle w:val="ListParagraph"/>
              <w:numPr>
                <w:ilvl w:val="0"/>
                <w:numId w:val="4"/>
              </w:numPr>
              <w:rPr>
                <w:color w:val="333333"/>
                <w:sz w:val="23"/>
                <w:szCs w:val="23"/>
              </w:rPr>
            </w:pPr>
            <w:r w:rsidRPr="00485B67">
              <w:rPr>
                <w:color w:val="333333"/>
                <w:sz w:val="23"/>
                <w:szCs w:val="23"/>
              </w:rPr>
              <w:t>Development Tasks:</w:t>
            </w:r>
          </w:p>
        </w:tc>
      </w:tr>
      <w:tr w:rsidR="00C4202C" w:rsidRPr="00D43BED" w:rsidTr="00260441">
        <w:trPr>
          <w:cnfStyle w:val="000000010000"/>
          <w:trHeight w:val="691"/>
        </w:trPr>
        <w:tc>
          <w:tcPr>
            <w:cnfStyle w:val="001000000000"/>
            <w:tcW w:w="3434" w:type="dxa"/>
          </w:tcPr>
          <w:p w:rsidR="00C4202C" w:rsidRPr="00485B67" w:rsidRDefault="00C4202C" w:rsidP="00260441">
            <w:pPr>
              <w:spacing w:after="240"/>
              <w:jc w:val="both"/>
              <w:rPr>
                <w:bCs w:val="0"/>
                <w:color w:val="333333"/>
                <w:sz w:val="23"/>
                <w:szCs w:val="23"/>
              </w:rPr>
            </w:pPr>
            <w:r w:rsidRPr="00485B67">
              <w:rPr>
                <w:bCs w:val="0"/>
                <w:color w:val="000000"/>
              </w:rPr>
              <w:lastRenderedPageBreak/>
              <w:t>UI Design</w:t>
            </w:r>
          </w:p>
        </w:tc>
        <w:tc>
          <w:tcPr>
            <w:tcW w:w="5836" w:type="dxa"/>
          </w:tcPr>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main page template view</w:t>
            </w:r>
          </w:p>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login page template view</w:t>
            </w:r>
          </w:p>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My Account page template view</w:t>
            </w:r>
          </w:p>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Add ride to user page template view</w:t>
            </w:r>
          </w:p>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Select User template view</w:t>
            </w:r>
          </w:p>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reset password page template view</w:t>
            </w:r>
          </w:p>
          <w:p w:rsidR="00C4202C" w:rsidRPr="00E44CA3" w:rsidRDefault="00C4202C" w:rsidP="00C4202C">
            <w:pPr>
              <w:pStyle w:val="ListParagraph"/>
              <w:numPr>
                <w:ilvl w:val="0"/>
                <w:numId w:val="8"/>
              </w:numPr>
              <w:jc w:val="both"/>
              <w:cnfStyle w:val="000000010000"/>
              <w:rPr>
                <w:color w:val="333333"/>
                <w:sz w:val="23"/>
                <w:szCs w:val="23"/>
              </w:rPr>
            </w:pPr>
            <w:r w:rsidRPr="00E44CA3">
              <w:rPr>
                <w:color w:val="333333"/>
                <w:sz w:val="23"/>
                <w:szCs w:val="23"/>
              </w:rPr>
              <w:t>Create Add User page template view</w:t>
            </w:r>
          </w:p>
        </w:tc>
      </w:tr>
      <w:tr w:rsidR="00C4202C" w:rsidRPr="00D43BED" w:rsidTr="00260441">
        <w:trPr>
          <w:cnfStyle w:val="000000100000"/>
          <w:trHeight w:val="691"/>
        </w:trPr>
        <w:tc>
          <w:tcPr>
            <w:cnfStyle w:val="001000000000"/>
            <w:tcW w:w="3434" w:type="dxa"/>
          </w:tcPr>
          <w:p w:rsidR="00C4202C" w:rsidRPr="00485B67" w:rsidRDefault="00C4202C" w:rsidP="00260441">
            <w:pPr>
              <w:spacing w:after="240"/>
              <w:rPr>
                <w:bCs w:val="0"/>
                <w:color w:val="333333"/>
                <w:sz w:val="23"/>
                <w:szCs w:val="23"/>
              </w:rPr>
            </w:pPr>
            <w:r>
              <w:rPr>
                <w:bCs w:val="0"/>
                <w:color w:val="000000"/>
              </w:rPr>
              <w:t>Database Design and Implementation</w:t>
            </w:r>
          </w:p>
        </w:tc>
        <w:tc>
          <w:tcPr>
            <w:tcW w:w="5836" w:type="dxa"/>
          </w:tcPr>
          <w:p w:rsidR="00C4202C" w:rsidRDefault="00C4202C" w:rsidP="00C4202C">
            <w:pPr>
              <w:numPr>
                <w:ilvl w:val="0"/>
                <w:numId w:val="6"/>
              </w:numPr>
              <w:jc w:val="both"/>
              <w:cnfStyle w:val="000000100000"/>
              <w:rPr>
                <w:color w:val="333333"/>
                <w:sz w:val="23"/>
                <w:szCs w:val="23"/>
              </w:rPr>
            </w:pPr>
            <w:r>
              <w:rPr>
                <w:color w:val="333333"/>
                <w:sz w:val="23"/>
                <w:szCs w:val="23"/>
              </w:rPr>
              <w:t>Create Tables</w:t>
            </w:r>
          </w:p>
          <w:p w:rsidR="00C4202C" w:rsidRDefault="00C4202C" w:rsidP="00C4202C">
            <w:pPr>
              <w:numPr>
                <w:ilvl w:val="0"/>
                <w:numId w:val="6"/>
              </w:numPr>
              <w:jc w:val="both"/>
              <w:cnfStyle w:val="000000100000"/>
              <w:rPr>
                <w:color w:val="333333"/>
                <w:sz w:val="23"/>
                <w:szCs w:val="23"/>
              </w:rPr>
            </w:pPr>
            <w:r>
              <w:rPr>
                <w:color w:val="333333"/>
                <w:sz w:val="23"/>
                <w:szCs w:val="23"/>
              </w:rPr>
              <w:t>Create tables relationships and constrains</w:t>
            </w:r>
          </w:p>
          <w:p w:rsidR="00C4202C" w:rsidRDefault="00C4202C" w:rsidP="00C4202C">
            <w:pPr>
              <w:numPr>
                <w:ilvl w:val="0"/>
                <w:numId w:val="6"/>
              </w:numPr>
              <w:jc w:val="both"/>
              <w:cnfStyle w:val="000000100000"/>
              <w:rPr>
                <w:color w:val="333333"/>
                <w:sz w:val="23"/>
                <w:szCs w:val="23"/>
              </w:rPr>
            </w:pPr>
            <w:r>
              <w:rPr>
                <w:color w:val="333333"/>
                <w:sz w:val="23"/>
                <w:szCs w:val="23"/>
              </w:rPr>
              <w:t xml:space="preserve">Create EER diagram </w:t>
            </w:r>
          </w:p>
        </w:tc>
      </w:tr>
      <w:tr w:rsidR="00C4202C" w:rsidRPr="00D43BED" w:rsidTr="00260441">
        <w:trPr>
          <w:cnfStyle w:val="000000010000"/>
          <w:trHeight w:val="691"/>
        </w:trPr>
        <w:tc>
          <w:tcPr>
            <w:cnfStyle w:val="001000000000"/>
            <w:tcW w:w="3434" w:type="dxa"/>
          </w:tcPr>
          <w:p w:rsidR="00C4202C" w:rsidRPr="00485B67" w:rsidRDefault="00C4202C" w:rsidP="00260441">
            <w:pPr>
              <w:spacing w:after="240"/>
              <w:jc w:val="both"/>
              <w:rPr>
                <w:bCs w:val="0"/>
                <w:color w:val="333333"/>
                <w:sz w:val="23"/>
                <w:szCs w:val="23"/>
              </w:rPr>
            </w:pPr>
            <w:r>
              <w:rPr>
                <w:bCs w:val="0"/>
                <w:color w:val="000000"/>
              </w:rPr>
              <w:t>Main Page Functionality</w:t>
            </w:r>
          </w:p>
        </w:tc>
        <w:tc>
          <w:tcPr>
            <w:tcW w:w="5836" w:type="dxa"/>
          </w:tcPr>
          <w:p w:rsidR="00C4202C" w:rsidRPr="005A4B47" w:rsidRDefault="00C4202C" w:rsidP="00C4202C">
            <w:pPr>
              <w:pStyle w:val="ListParagraph"/>
              <w:numPr>
                <w:ilvl w:val="0"/>
                <w:numId w:val="9"/>
              </w:numPr>
              <w:jc w:val="both"/>
              <w:cnfStyle w:val="000000010000"/>
              <w:rPr>
                <w:color w:val="333333"/>
                <w:sz w:val="23"/>
                <w:szCs w:val="23"/>
              </w:rPr>
            </w:pPr>
            <w:r w:rsidRPr="005A4B47">
              <w:rPr>
                <w:color w:val="333333"/>
                <w:sz w:val="23"/>
                <w:szCs w:val="23"/>
              </w:rPr>
              <w:t>Add dynamic content to main page. (JQuery, Ajax calls)</w:t>
            </w:r>
          </w:p>
          <w:p w:rsidR="00C4202C" w:rsidRPr="005A4B47" w:rsidRDefault="00C4202C" w:rsidP="00C4202C">
            <w:pPr>
              <w:pStyle w:val="ListParagraph"/>
              <w:numPr>
                <w:ilvl w:val="0"/>
                <w:numId w:val="9"/>
              </w:numPr>
              <w:jc w:val="both"/>
              <w:cnfStyle w:val="000000010000"/>
              <w:rPr>
                <w:color w:val="333333"/>
                <w:sz w:val="23"/>
                <w:szCs w:val="23"/>
              </w:rPr>
            </w:pPr>
            <w:r w:rsidRPr="005A4B47">
              <w:rPr>
                <w:color w:val="333333"/>
                <w:sz w:val="23"/>
                <w:szCs w:val="23"/>
              </w:rPr>
              <w:t>Add server side implementation to main page.</w:t>
            </w:r>
          </w:p>
          <w:p w:rsidR="00C4202C" w:rsidRPr="005A4B47" w:rsidRDefault="00C4202C" w:rsidP="00C4202C">
            <w:pPr>
              <w:pStyle w:val="ListParagraph"/>
              <w:numPr>
                <w:ilvl w:val="0"/>
                <w:numId w:val="9"/>
              </w:numPr>
              <w:jc w:val="both"/>
              <w:cnfStyle w:val="000000010000"/>
              <w:rPr>
                <w:color w:val="333333"/>
                <w:sz w:val="23"/>
                <w:szCs w:val="23"/>
              </w:rPr>
            </w:pPr>
            <w:r w:rsidRPr="005A4B47">
              <w:rPr>
                <w:color w:val="333333"/>
                <w:sz w:val="23"/>
                <w:szCs w:val="23"/>
              </w:rPr>
              <w:t>Create main controller with URL definitions and contracts</w:t>
            </w:r>
          </w:p>
          <w:p w:rsidR="00C4202C" w:rsidRPr="005A4B47" w:rsidRDefault="00C4202C" w:rsidP="00C4202C">
            <w:pPr>
              <w:pStyle w:val="ListParagraph"/>
              <w:numPr>
                <w:ilvl w:val="0"/>
                <w:numId w:val="9"/>
              </w:numPr>
              <w:jc w:val="both"/>
              <w:cnfStyle w:val="000000010000"/>
              <w:rPr>
                <w:color w:val="333333"/>
                <w:sz w:val="23"/>
                <w:szCs w:val="23"/>
              </w:rPr>
            </w:pPr>
            <w:r w:rsidRPr="005A4B47">
              <w:rPr>
                <w:color w:val="333333"/>
                <w:sz w:val="23"/>
                <w:szCs w:val="23"/>
              </w:rPr>
              <w:t>Create main service interface/implementation</w:t>
            </w:r>
          </w:p>
          <w:p w:rsidR="00C4202C" w:rsidRPr="005A4B47" w:rsidRDefault="00C4202C" w:rsidP="00C4202C">
            <w:pPr>
              <w:pStyle w:val="ListParagraph"/>
              <w:numPr>
                <w:ilvl w:val="0"/>
                <w:numId w:val="9"/>
              </w:numPr>
              <w:jc w:val="both"/>
              <w:cnfStyle w:val="000000010000"/>
              <w:rPr>
                <w:color w:val="333333"/>
                <w:sz w:val="23"/>
                <w:szCs w:val="23"/>
              </w:rPr>
            </w:pPr>
            <w:r w:rsidRPr="005A4B47">
              <w:rPr>
                <w:color w:val="333333"/>
                <w:sz w:val="23"/>
                <w:szCs w:val="23"/>
              </w:rPr>
              <w:t>Create main DAO for data access.</w:t>
            </w:r>
          </w:p>
        </w:tc>
      </w:tr>
      <w:tr w:rsidR="00C4202C" w:rsidRPr="00D43BED" w:rsidTr="00260441">
        <w:trPr>
          <w:cnfStyle w:val="000000100000"/>
          <w:trHeight w:val="448"/>
        </w:trPr>
        <w:tc>
          <w:tcPr>
            <w:cnfStyle w:val="001000000000"/>
            <w:tcW w:w="3434" w:type="dxa"/>
          </w:tcPr>
          <w:p w:rsidR="00C4202C" w:rsidRPr="00485B67" w:rsidRDefault="00C4202C" w:rsidP="00260441">
            <w:pPr>
              <w:spacing w:after="240"/>
              <w:jc w:val="both"/>
              <w:rPr>
                <w:bCs w:val="0"/>
                <w:color w:val="333333"/>
                <w:sz w:val="23"/>
                <w:szCs w:val="23"/>
              </w:rPr>
            </w:pPr>
            <w:r>
              <w:rPr>
                <w:bCs w:val="0"/>
                <w:color w:val="333333"/>
                <w:sz w:val="23"/>
                <w:szCs w:val="23"/>
              </w:rPr>
              <w:t>Login and Logout functionalities</w:t>
            </w:r>
          </w:p>
        </w:tc>
        <w:tc>
          <w:tcPr>
            <w:tcW w:w="5836" w:type="dxa"/>
          </w:tcPr>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 xml:space="preserve">Add dynamic content to login page (JQuery, Ajax calls) </w:t>
            </w:r>
          </w:p>
          <w:p w:rsidR="00C4202C" w:rsidRPr="00BF3BA9" w:rsidRDefault="00C4202C" w:rsidP="00C4202C">
            <w:pPr>
              <w:pStyle w:val="ListParagraph"/>
              <w:numPr>
                <w:ilvl w:val="0"/>
                <w:numId w:val="11"/>
              </w:numPr>
              <w:jc w:val="both"/>
              <w:cnfStyle w:val="000000100000"/>
              <w:rPr>
                <w:color w:val="333333"/>
                <w:sz w:val="23"/>
                <w:szCs w:val="23"/>
                <w:u w:val="single"/>
              </w:rPr>
            </w:pPr>
            <w:r w:rsidRPr="00BF3BA9">
              <w:rPr>
                <w:color w:val="333333"/>
                <w:sz w:val="23"/>
                <w:szCs w:val="23"/>
                <w:u w:val="single"/>
              </w:rPr>
              <w:t>Server Side Implementation.</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Create login controller with URL definitions and UI contracts</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Login controller unit test.</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Create user Bean.</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Unit test to user bean.</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Add user information to session when user log</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Create login service interface/Implementation</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Login service unit test</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Create login DAO to facilitate data access</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DAO unit test.</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Add logout controller with URL contract</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Logout controller unit test.</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Remove user information from session data.</w:t>
            </w:r>
          </w:p>
          <w:p w:rsidR="00C4202C" w:rsidRPr="00BF3BA9" w:rsidRDefault="00C4202C" w:rsidP="00C4202C">
            <w:pPr>
              <w:pStyle w:val="ListParagraph"/>
              <w:numPr>
                <w:ilvl w:val="0"/>
                <w:numId w:val="10"/>
              </w:numPr>
              <w:jc w:val="both"/>
              <w:cnfStyle w:val="000000100000"/>
              <w:rPr>
                <w:color w:val="333333"/>
                <w:sz w:val="23"/>
                <w:szCs w:val="23"/>
              </w:rPr>
            </w:pPr>
            <w:r w:rsidRPr="00BF3BA9">
              <w:rPr>
                <w:color w:val="333333"/>
                <w:sz w:val="23"/>
                <w:szCs w:val="23"/>
              </w:rPr>
              <w:t>Unit test.</w:t>
            </w:r>
          </w:p>
        </w:tc>
      </w:tr>
      <w:tr w:rsidR="00C4202C" w:rsidRPr="00D43BED" w:rsidTr="00260441">
        <w:trPr>
          <w:cnfStyle w:val="000000010000"/>
          <w:trHeight w:val="448"/>
        </w:trPr>
        <w:tc>
          <w:tcPr>
            <w:cnfStyle w:val="001000000000"/>
            <w:tcW w:w="3434" w:type="dxa"/>
          </w:tcPr>
          <w:p w:rsidR="00C4202C" w:rsidRPr="00485B67" w:rsidRDefault="00C4202C" w:rsidP="00260441">
            <w:pPr>
              <w:spacing w:after="240"/>
              <w:jc w:val="both"/>
              <w:rPr>
                <w:bCs w:val="0"/>
                <w:color w:val="333333"/>
                <w:sz w:val="23"/>
                <w:szCs w:val="23"/>
              </w:rPr>
            </w:pPr>
            <w:r>
              <w:rPr>
                <w:bCs w:val="0"/>
                <w:color w:val="333333"/>
                <w:sz w:val="23"/>
                <w:szCs w:val="23"/>
              </w:rPr>
              <w:t>Add User Functionality</w:t>
            </w:r>
          </w:p>
        </w:tc>
        <w:tc>
          <w:tcPr>
            <w:tcW w:w="5836" w:type="dxa"/>
          </w:tcPr>
          <w:p w:rsidR="00C4202C" w:rsidRPr="001738E6" w:rsidRDefault="00C4202C" w:rsidP="00C4202C">
            <w:pPr>
              <w:numPr>
                <w:ilvl w:val="0"/>
                <w:numId w:val="6"/>
              </w:numPr>
              <w:jc w:val="both"/>
              <w:cnfStyle w:val="000000010000"/>
              <w:rPr>
                <w:color w:val="333333"/>
                <w:sz w:val="23"/>
                <w:szCs w:val="23"/>
              </w:rPr>
            </w:pPr>
            <w:r>
              <w:rPr>
                <w:color w:val="333333"/>
                <w:sz w:val="23"/>
                <w:szCs w:val="23"/>
              </w:rPr>
              <w:t xml:space="preserve">Add dynamic content to </w:t>
            </w:r>
            <w:r w:rsidRPr="001738E6">
              <w:rPr>
                <w:color w:val="333333"/>
                <w:sz w:val="23"/>
                <w:szCs w:val="23"/>
              </w:rPr>
              <w:t>user page</w:t>
            </w:r>
            <w:r>
              <w:rPr>
                <w:color w:val="333333"/>
                <w:sz w:val="23"/>
                <w:szCs w:val="23"/>
              </w:rPr>
              <w:t xml:space="preserve"> (JQuery</w:t>
            </w:r>
            <w:r w:rsidRPr="001738E6">
              <w:rPr>
                <w:color w:val="333333"/>
                <w:sz w:val="23"/>
                <w:szCs w:val="23"/>
              </w:rPr>
              <w:t>,</w:t>
            </w:r>
            <w:r>
              <w:rPr>
                <w:color w:val="333333"/>
                <w:sz w:val="23"/>
                <w:szCs w:val="23"/>
              </w:rPr>
              <w:t xml:space="preserve"> A</w:t>
            </w:r>
            <w:r w:rsidRPr="001738E6">
              <w:rPr>
                <w:color w:val="333333"/>
                <w:sz w:val="23"/>
                <w:szCs w:val="23"/>
              </w:rPr>
              <w:t xml:space="preserve">jax calls) </w:t>
            </w:r>
          </w:p>
          <w:p w:rsidR="00C4202C" w:rsidRPr="001738E6" w:rsidRDefault="00C4202C" w:rsidP="00C4202C">
            <w:pPr>
              <w:pStyle w:val="ListParagraph"/>
              <w:numPr>
                <w:ilvl w:val="0"/>
                <w:numId w:val="7"/>
              </w:numPr>
              <w:jc w:val="both"/>
              <w:cnfStyle w:val="000000010000"/>
              <w:rPr>
                <w:color w:val="333333"/>
                <w:sz w:val="23"/>
                <w:szCs w:val="23"/>
              </w:rPr>
            </w:pPr>
            <w:r>
              <w:rPr>
                <w:color w:val="333333"/>
                <w:sz w:val="23"/>
                <w:szCs w:val="23"/>
                <w:u w:val="single"/>
              </w:rPr>
              <w:t>Server Side I</w:t>
            </w:r>
            <w:r w:rsidRPr="001738E6">
              <w:rPr>
                <w:color w:val="333333"/>
                <w:sz w:val="23"/>
                <w:szCs w:val="23"/>
                <w:u w:val="single"/>
              </w:rPr>
              <w:t>mplementation</w:t>
            </w:r>
            <w:r w:rsidRPr="001738E6">
              <w:rPr>
                <w:color w:val="333333"/>
                <w:sz w:val="23"/>
                <w:szCs w:val="23"/>
              </w:rPr>
              <w:t>.</w:t>
            </w:r>
          </w:p>
          <w:p w:rsidR="00C4202C" w:rsidRPr="001738E6" w:rsidRDefault="00C4202C" w:rsidP="00C4202C">
            <w:pPr>
              <w:numPr>
                <w:ilvl w:val="0"/>
                <w:numId w:val="6"/>
              </w:numPr>
              <w:jc w:val="both"/>
              <w:cnfStyle w:val="000000010000"/>
              <w:rPr>
                <w:color w:val="333333"/>
                <w:sz w:val="23"/>
                <w:szCs w:val="23"/>
              </w:rPr>
            </w:pPr>
            <w:r w:rsidRPr="001738E6">
              <w:rPr>
                <w:color w:val="333333"/>
                <w:sz w:val="23"/>
                <w:szCs w:val="23"/>
              </w:rPr>
              <w:t>Create User controller with URL definitions and UI contracts</w:t>
            </w:r>
          </w:p>
          <w:p w:rsidR="00C4202C" w:rsidRPr="001738E6" w:rsidRDefault="00C4202C" w:rsidP="00C4202C">
            <w:pPr>
              <w:numPr>
                <w:ilvl w:val="0"/>
                <w:numId w:val="6"/>
              </w:numPr>
              <w:jc w:val="both"/>
              <w:cnfStyle w:val="000000010000"/>
              <w:rPr>
                <w:color w:val="333333"/>
                <w:sz w:val="23"/>
                <w:szCs w:val="23"/>
              </w:rPr>
            </w:pPr>
            <w:r w:rsidRPr="001738E6">
              <w:rPr>
                <w:color w:val="333333"/>
                <w:sz w:val="23"/>
                <w:szCs w:val="23"/>
              </w:rPr>
              <w:t>User controller unit test.</w:t>
            </w:r>
          </w:p>
          <w:p w:rsidR="00C4202C" w:rsidRPr="001738E6" w:rsidRDefault="00C4202C" w:rsidP="00C4202C">
            <w:pPr>
              <w:numPr>
                <w:ilvl w:val="0"/>
                <w:numId w:val="6"/>
              </w:numPr>
              <w:jc w:val="both"/>
              <w:cnfStyle w:val="000000010000"/>
              <w:rPr>
                <w:color w:val="333333"/>
                <w:sz w:val="23"/>
                <w:szCs w:val="23"/>
              </w:rPr>
            </w:pPr>
            <w:r w:rsidRPr="001738E6">
              <w:rPr>
                <w:color w:val="333333"/>
                <w:sz w:val="23"/>
                <w:szCs w:val="23"/>
              </w:rPr>
              <w:t>Add User information to session when user log</w:t>
            </w:r>
          </w:p>
          <w:p w:rsidR="00C4202C" w:rsidRPr="001738E6" w:rsidRDefault="00C4202C" w:rsidP="00C4202C">
            <w:pPr>
              <w:numPr>
                <w:ilvl w:val="0"/>
                <w:numId w:val="6"/>
              </w:numPr>
              <w:jc w:val="both"/>
              <w:cnfStyle w:val="000000010000"/>
              <w:rPr>
                <w:color w:val="333333"/>
                <w:sz w:val="23"/>
                <w:szCs w:val="23"/>
              </w:rPr>
            </w:pPr>
            <w:r w:rsidRPr="001738E6">
              <w:rPr>
                <w:color w:val="333333"/>
                <w:sz w:val="23"/>
                <w:szCs w:val="23"/>
              </w:rPr>
              <w:t>Create User service interface/Implementation</w:t>
            </w:r>
          </w:p>
          <w:p w:rsidR="00C4202C" w:rsidRPr="001738E6" w:rsidRDefault="00C4202C" w:rsidP="00C4202C">
            <w:pPr>
              <w:numPr>
                <w:ilvl w:val="0"/>
                <w:numId w:val="6"/>
              </w:numPr>
              <w:jc w:val="both"/>
              <w:cnfStyle w:val="000000010000"/>
              <w:rPr>
                <w:color w:val="333333"/>
                <w:sz w:val="23"/>
                <w:szCs w:val="23"/>
              </w:rPr>
            </w:pPr>
            <w:r w:rsidRPr="001738E6">
              <w:rPr>
                <w:color w:val="333333"/>
                <w:sz w:val="23"/>
                <w:szCs w:val="23"/>
              </w:rPr>
              <w:t>User service unit test</w:t>
            </w:r>
          </w:p>
          <w:p w:rsidR="00C4202C" w:rsidRPr="001738E6" w:rsidRDefault="00C4202C" w:rsidP="00C4202C">
            <w:pPr>
              <w:numPr>
                <w:ilvl w:val="0"/>
                <w:numId w:val="6"/>
              </w:numPr>
              <w:jc w:val="both"/>
              <w:cnfStyle w:val="000000010000"/>
              <w:rPr>
                <w:color w:val="333333"/>
                <w:sz w:val="23"/>
                <w:szCs w:val="23"/>
              </w:rPr>
            </w:pPr>
            <w:r w:rsidRPr="001738E6">
              <w:rPr>
                <w:color w:val="333333"/>
                <w:sz w:val="23"/>
                <w:szCs w:val="23"/>
              </w:rPr>
              <w:t>Create User DAO to facilitate data access</w:t>
            </w:r>
          </w:p>
          <w:p w:rsidR="00C4202C" w:rsidRPr="00CA1E18" w:rsidRDefault="00C4202C" w:rsidP="00C4202C">
            <w:pPr>
              <w:numPr>
                <w:ilvl w:val="0"/>
                <w:numId w:val="6"/>
              </w:numPr>
              <w:jc w:val="both"/>
              <w:cnfStyle w:val="000000010000"/>
              <w:rPr>
                <w:color w:val="333333"/>
                <w:sz w:val="23"/>
                <w:szCs w:val="23"/>
              </w:rPr>
            </w:pPr>
            <w:r w:rsidRPr="001738E6">
              <w:rPr>
                <w:color w:val="333333"/>
                <w:sz w:val="23"/>
                <w:szCs w:val="23"/>
              </w:rPr>
              <w:lastRenderedPageBreak/>
              <w:t>DAO unit test.</w:t>
            </w:r>
          </w:p>
        </w:tc>
      </w:tr>
      <w:tr w:rsidR="00C4202C" w:rsidRPr="00D43BED" w:rsidTr="00260441">
        <w:trPr>
          <w:cnfStyle w:val="000000100000"/>
          <w:trHeight w:val="1035"/>
        </w:trPr>
        <w:tc>
          <w:tcPr>
            <w:cnfStyle w:val="001000000000"/>
            <w:tcW w:w="3434" w:type="dxa"/>
          </w:tcPr>
          <w:p w:rsidR="00C4202C" w:rsidRPr="00485B67" w:rsidRDefault="00C4202C" w:rsidP="00260441">
            <w:pPr>
              <w:spacing w:after="240"/>
              <w:jc w:val="both"/>
              <w:rPr>
                <w:bCs w:val="0"/>
                <w:color w:val="333333"/>
                <w:sz w:val="23"/>
                <w:szCs w:val="23"/>
              </w:rPr>
            </w:pPr>
            <w:r>
              <w:rPr>
                <w:bCs w:val="0"/>
                <w:color w:val="000000"/>
              </w:rPr>
              <w:lastRenderedPageBreak/>
              <w:t>Reset Password Functionality</w:t>
            </w:r>
          </w:p>
        </w:tc>
        <w:tc>
          <w:tcPr>
            <w:tcW w:w="5836" w:type="dxa"/>
          </w:tcPr>
          <w:p w:rsidR="00C4202C" w:rsidRPr="00121152"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 xml:space="preserve">Add dynamic content to user page to reset password (JQuery, Ajax calls) </w:t>
            </w:r>
          </w:p>
          <w:p w:rsidR="00C4202C" w:rsidRPr="00121152" w:rsidRDefault="00C4202C" w:rsidP="00C4202C">
            <w:pPr>
              <w:pStyle w:val="ListParagraph"/>
              <w:numPr>
                <w:ilvl w:val="0"/>
                <w:numId w:val="13"/>
              </w:numPr>
              <w:jc w:val="both"/>
              <w:cnfStyle w:val="000000100000"/>
              <w:rPr>
                <w:color w:val="333333"/>
                <w:sz w:val="23"/>
                <w:szCs w:val="23"/>
              </w:rPr>
            </w:pPr>
            <w:r w:rsidRPr="00121152">
              <w:rPr>
                <w:color w:val="333333"/>
                <w:sz w:val="23"/>
                <w:szCs w:val="23"/>
                <w:u w:val="single"/>
              </w:rPr>
              <w:t>Server Side Implementation</w:t>
            </w:r>
            <w:r w:rsidRPr="00121152">
              <w:rPr>
                <w:color w:val="333333"/>
                <w:sz w:val="23"/>
                <w:szCs w:val="23"/>
              </w:rPr>
              <w:t>.</w:t>
            </w:r>
          </w:p>
          <w:p w:rsidR="00C4202C" w:rsidRPr="00121152"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Add method User controller with URL definitions and UI contracts for password reset.</w:t>
            </w:r>
          </w:p>
          <w:p w:rsidR="00C4202C" w:rsidRPr="00121152"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 xml:space="preserve">User controller unit test. </w:t>
            </w:r>
          </w:p>
          <w:p w:rsidR="00C4202C" w:rsidRPr="00121152" w:rsidRDefault="00C4202C" w:rsidP="00C4202C">
            <w:pPr>
              <w:pStyle w:val="ListParagraph"/>
              <w:numPr>
                <w:ilvl w:val="0"/>
                <w:numId w:val="12"/>
              </w:numPr>
              <w:cnfStyle w:val="000000100000"/>
              <w:rPr>
                <w:color w:val="333333"/>
                <w:sz w:val="23"/>
                <w:szCs w:val="23"/>
              </w:rPr>
            </w:pPr>
            <w:r w:rsidRPr="00121152">
              <w:rPr>
                <w:color w:val="333333"/>
                <w:sz w:val="23"/>
                <w:szCs w:val="23"/>
              </w:rPr>
              <w:t>Add functionality to User service interface/Implementation</w:t>
            </w:r>
          </w:p>
          <w:p w:rsidR="00C4202C" w:rsidRPr="00121152" w:rsidRDefault="00C4202C" w:rsidP="00C4202C">
            <w:pPr>
              <w:pStyle w:val="ListParagraph"/>
              <w:numPr>
                <w:ilvl w:val="0"/>
                <w:numId w:val="12"/>
              </w:numPr>
              <w:cnfStyle w:val="000000100000"/>
              <w:rPr>
                <w:color w:val="333333"/>
                <w:sz w:val="23"/>
                <w:szCs w:val="23"/>
              </w:rPr>
            </w:pPr>
            <w:r w:rsidRPr="00121152">
              <w:rPr>
                <w:color w:val="333333"/>
                <w:sz w:val="23"/>
                <w:szCs w:val="23"/>
              </w:rPr>
              <w:t>User service unit test</w:t>
            </w:r>
          </w:p>
          <w:p w:rsidR="00C4202C" w:rsidRPr="00121152"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Add functionality to User DAO to facilitate data access</w:t>
            </w:r>
          </w:p>
          <w:p w:rsidR="00C4202C" w:rsidRPr="00121152"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DAO unit test.</w:t>
            </w:r>
          </w:p>
        </w:tc>
      </w:tr>
      <w:tr w:rsidR="00C4202C" w:rsidRPr="00D43BED" w:rsidTr="00260441">
        <w:trPr>
          <w:cnfStyle w:val="000000010000"/>
          <w:trHeight w:val="1035"/>
        </w:trPr>
        <w:tc>
          <w:tcPr>
            <w:cnfStyle w:val="001000000000"/>
            <w:tcW w:w="3434" w:type="dxa"/>
          </w:tcPr>
          <w:p w:rsidR="00C4202C" w:rsidRDefault="00C4202C" w:rsidP="00260441">
            <w:pPr>
              <w:spacing w:after="240"/>
              <w:jc w:val="both"/>
              <w:rPr>
                <w:bCs w:val="0"/>
                <w:color w:val="000000"/>
              </w:rPr>
            </w:pPr>
            <w:r>
              <w:rPr>
                <w:bCs w:val="0"/>
                <w:color w:val="000000"/>
              </w:rPr>
              <w:t>User Ride Functionality</w:t>
            </w:r>
          </w:p>
        </w:tc>
        <w:tc>
          <w:tcPr>
            <w:tcW w:w="5836" w:type="dxa"/>
          </w:tcPr>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dynamic content to user Ride page (JQuery, Ajax calls).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UI data validations.</w:t>
            </w:r>
          </w:p>
          <w:p w:rsidR="00C4202C" w:rsidRPr="001D56C6" w:rsidRDefault="00C4202C" w:rsidP="00C4202C">
            <w:pPr>
              <w:pStyle w:val="ListParagraph"/>
              <w:numPr>
                <w:ilvl w:val="0"/>
                <w:numId w:val="15"/>
              </w:numPr>
              <w:jc w:val="both"/>
              <w:cnfStyle w:val="000000010000"/>
              <w:rPr>
                <w:color w:val="333333"/>
                <w:sz w:val="23"/>
                <w:szCs w:val="23"/>
              </w:rPr>
            </w:pPr>
            <w:r w:rsidRPr="001D56C6">
              <w:rPr>
                <w:color w:val="333333"/>
                <w:sz w:val="23"/>
                <w:szCs w:val="23"/>
                <w:u w:val="single"/>
              </w:rPr>
              <w:t>Server Side Implementation</w:t>
            </w:r>
            <w:r w:rsidRPr="001D56C6">
              <w:rPr>
                <w:color w:val="333333"/>
                <w:sz w:val="23"/>
                <w:szCs w:val="23"/>
              </w:rPr>
              <w:t>.</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Create login controller with URL definitions and UI contracts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controller unit test</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Create Ride Bean.</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 xml:space="preserve">Unit test to ride bean. </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user information to session when user log</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Create user ride interface/Implementation</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 xml:space="preserve">Unit test for service interfaces  </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Create User Ride DAO to facilitate data access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DAO unit test.</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User Validator interface when registering for a ride.</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Validator unit test.</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User validator implementation with rule definitions.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Validator implementation unit test for each method.</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Ride Registration Business Rules Interface</w:t>
            </w:r>
          </w:p>
          <w:p w:rsidR="00C4202C" w:rsidRPr="001D56C6" w:rsidRDefault="00C4202C" w:rsidP="00C4202C">
            <w:pPr>
              <w:pStyle w:val="ListParagraph"/>
              <w:numPr>
                <w:ilvl w:val="0"/>
                <w:numId w:val="14"/>
              </w:numPr>
              <w:cnfStyle w:val="000000010000"/>
              <w:rPr>
                <w:color w:val="333333"/>
                <w:sz w:val="23"/>
                <w:szCs w:val="23"/>
              </w:rPr>
            </w:pPr>
            <w:r w:rsidRPr="001D56C6">
              <w:rPr>
                <w:color w:val="333333"/>
                <w:sz w:val="23"/>
                <w:szCs w:val="23"/>
              </w:rPr>
              <w:t>Add Ride Registration Business Rule implementation.</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 xml:space="preserve">Add Unit test for Ride Registration </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Rules Interfaces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Rules Implementations.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unit test to Rules implementations.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t>Add Rule Builder Class.</w:t>
            </w:r>
          </w:p>
          <w:p w:rsidR="00C4202C" w:rsidRPr="001D56C6" w:rsidRDefault="00C4202C" w:rsidP="00C4202C">
            <w:pPr>
              <w:pStyle w:val="ListParagraph"/>
              <w:numPr>
                <w:ilvl w:val="0"/>
                <w:numId w:val="14"/>
              </w:numPr>
              <w:jc w:val="both"/>
              <w:cnfStyle w:val="000000010000"/>
              <w:rPr>
                <w:color w:val="333333"/>
                <w:sz w:val="23"/>
                <w:szCs w:val="23"/>
              </w:rPr>
            </w:pPr>
            <w:r w:rsidRPr="001D56C6">
              <w:rPr>
                <w:color w:val="333333"/>
                <w:sz w:val="23"/>
                <w:szCs w:val="23"/>
              </w:rPr>
              <w:lastRenderedPageBreak/>
              <w:t>Unit test to Rule Builder.</w:t>
            </w:r>
          </w:p>
        </w:tc>
      </w:tr>
      <w:tr w:rsidR="00C4202C" w:rsidRPr="00D43BED" w:rsidTr="00260441">
        <w:trPr>
          <w:cnfStyle w:val="000000100000"/>
          <w:trHeight w:val="1035"/>
        </w:trPr>
        <w:tc>
          <w:tcPr>
            <w:cnfStyle w:val="001000000000"/>
            <w:tcW w:w="3434" w:type="dxa"/>
          </w:tcPr>
          <w:p w:rsidR="00C4202C" w:rsidRDefault="00C4202C" w:rsidP="00260441">
            <w:pPr>
              <w:spacing w:after="240"/>
              <w:jc w:val="both"/>
              <w:rPr>
                <w:bCs w:val="0"/>
                <w:color w:val="000000"/>
              </w:rPr>
            </w:pPr>
            <w:r>
              <w:rPr>
                <w:bCs w:val="0"/>
                <w:color w:val="000000"/>
              </w:rPr>
              <w:lastRenderedPageBreak/>
              <w:t>Admin functionalities</w:t>
            </w:r>
          </w:p>
        </w:tc>
        <w:tc>
          <w:tcPr>
            <w:tcW w:w="5836" w:type="dxa"/>
          </w:tcPr>
          <w:p w:rsidR="00C4202C" w:rsidRDefault="00C4202C" w:rsidP="00C4202C">
            <w:pPr>
              <w:pStyle w:val="ListParagraph"/>
              <w:numPr>
                <w:ilvl w:val="0"/>
                <w:numId w:val="14"/>
              </w:numPr>
              <w:jc w:val="both"/>
              <w:cnfStyle w:val="000000100000"/>
              <w:rPr>
                <w:color w:val="333333"/>
                <w:sz w:val="23"/>
                <w:szCs w:val="23"/>
              </w:rPr>
            </w:pPr>
            <w:r>
              <w:rPr>
                <w:color w:val="333333"/>
                <w:sz w:val="23"/>
                <w:szCs w:val="23"/>
              </w:rPr>
              <w:t>Create UI design for Login and Search modal for admin user.</w:t>
            </w:r>
          </w:p>
          <w:p w:rsidR="00C4202C" w:rsidRPr="00121152" w:rsidRDefault="00C4202C" w:rsidP="00C4202C">
            <w:pPr>
              <w:pStyle w:val="ListParagraph"/>
              <w:numPr>
                <w:ilvl w:val="0"/>
                <w:numId w:val="13"/>
              </w:numPr>
              <w:jc w:val="both"/>
              <w:cnfStyle w:val="000000100000"/>
              <w:rPr>
                <w:color w:val="333333"/>
                <w:sz w:val="23"/>
                <w:szCs w:val="23"/>
              </w:rPr>
            </w:pPr>
            <w:r w:rsidRPr="00121152">
              <w:rPr>
                <w:color w:val="333333"/>
                <w:sz w:val="23"/>
                <w:szCs w:val="23"/>
                <w:u w:val="single"/>
              </w:rPr>
              <w:t>Server Side Implementation</w:t>
            </w:r>
            <w:r w:rsidRPr="00121152">
              <w:rPr>
                <w:color w:val="333333"/>
                <w:sz w:val="23"/>
                <w:szCs w:val="23"/>
              </w:rPr>
              <w:t>.</w:t>
            </w:r>
          </w:p>
          <w:p w:rsidR="00C4202C" w:rsidRPr="00121152"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 xml:space="preserve">Add method </w:t>
            </w:r>
            <w:r>
              <w:rPr>
                <w:color w:val="333333"/>
                <w:sz w:val="23"/>
                <w:szCs w:val="23"/>
              </w:rPr>
              <w:t>Admin</w:t>
            </w:r>
            <w:r w:rsidRPr="00121152">
              <w:rPr>
                <w:color w:val="333333"/>
                <w:sz w:val="23"/>
                <w:szCs w:val="23"/>
              </w:rPr>
              <w:t xml:space="preserve"> controller with URL definitions and UI contracts for </w:t>
            </w:r>
            <w:r>
              <w:rPr>
                <w:color w:val="333333"/>
                <w:sz w:val="23"/>
                <w:szCs w:val="23"/>
              </w:rPr>
              <w:t>login</w:t>
            </w:r>
            <w:r w:rsidRPr="00121152">
              <w:rPr>
                <w:color w:val="333333"/>
                <w:sz w:val="23"/>
                <w:szCs w:val="23"/>
              </w:rPr>
              <w:t>.</w:t>
            </w:r>
          </w:p>
          <w:p w:rsidR="00C4202C" w:rsidRPr="00121152" w:rsidRDefault="00C4202C" w:rsidP="00C4202C">
            <w:pPr>
              <w:pStyle w:val="ListParagraph"/>
              <w:numPr>
                <w:ilvl w:val="0"/>
                <w:numId w:val="12"/>
              </w:numPr>
              <w:cnfStyle w:val="000000100000"/>
              <w:rPr>
                <w:color w:val="333333"/>
                <w:sz w:val="23"/>
                <w:szCs w:val="23"/>
              </w:rPr>
            </w:pPr>
            <w:r w:rsidRPr="00121152">
              <w:rPr>
                <w:color w:val="333333"/>
                <w:sz w:val="23"/>
                <w:szCs w:val="23"/>
              </w:rPr>
              <w:t xml:space="preserve">Add functionality to </w:t>
            </w:r>
            <w:r>
              <w:rPr>
                <w:color w:val="333333"/>
                <w:sz w:val="23"/>
                <w:szCs w:val="23"/>
              </w:rPr>
              <w:t>Admin</w:t>
            </w:r>
            <w:r w:rsidRPr="00121152">
              <w:rPr>
                <w:color w:val="333333"/>
                <w:sz w:val="23"/>
                <w:szCs w:val="23"/>
              </w:rPr>
              <w:t xml:space="preserve"> service interface/Implementation</w:t>
            </w:r>
          </w:p>
          <w:p w:rsidR="00C4202C" w:rsidRPr="00B52BC0" w:rsidRDefault="00C4202C" w:rsidP="00C4202C">
            <w:pPr>
              <w:pStyle w:val="ListParagraph"/>
              <w:numPr>
                <w:ilvl w:val="0"/>
                <w:numId w:val="12"/>
              </w:numPr>
              <w:jc w:val="both"/>
              <w:cnfStyle w:val="000000100000"/>
              <w:rPr>
                <w:color w:val="333333"/>
                <w:sz w:val="23"/>
                <w:szCs w:val="23"/>
              </w:rPr>
            </w:pPr>
            <w:r w:rsidRPr="00121152">
              <w:rPr>
                <w:color w:val="333333"/>
                <w:sz w:val="23"/>
                <w:szCs w:val="23"/>
              </w:rPr>
              <w:t xml:space="preserve">Add functionality to </w:t>
            </w:r>
            <w:r>
              <w:rPr>
                <w:color w:val="333333"/>
                <w:sz w:val="23"/>
                <w:szCs w:val="23"/>
              </w:rPr>
              <w:t>Admin</w:t>
            </w:r>
            <w:r w:rsidRPr="00121152">
              <w:rPr>
                <w:color w:val="333333"/>
                <w:sz w:val="23"/>
                <w:szCs w:val="23"/>
              </w:rPr>
              <w:t xml:space="preserve"> DAO to facilitate data access</w:t>
            </w:r>
            <w:r>
              <w:rPr>
                <w:color w:val="333333"/>
                <w:sz w:val="23"/>
                <w:szCs w:val="23"/>
              </w:rPr>
              <w:t>.</w:t>
            </w:r>
          </w:p>
        </w:tc>
      </w:tr>
    </w:tbl>
    <w:p w:rsidR="00C4202C" w:rsidRPr="00F36B1A" w:rsidRDefault="00C4202C" w:rsidP="00C4202C">
      <w:pPr>
        <w:spacing w:after="240" w:line="360" w:lineRule="auto"/>
        <w:rPr>
          <w:color w:val="000000"/>
        </w:rPr>
      </w:pPr>
    </w:p>
    <w:p w:rsidR="00C4202C" w:rsidRDefault="00C4202C" w:rsidP="00C4202C">
      <w:pPr>
        <w:rPr>
          <w:b/>
          <w:bCs/>
          <w:color w:val="345A8A" w:themeColor="accent1" w:themeShade="B5"/>
          <w:sz w:val="32"/>
          <w:szCs w:val="32"/>
        </w:rPr>
      </w:pPr>
      <w:r>
        <w:br w:type="page"/>
      </w:r>
    </w:p>
    <w:p w:rsidR="00C4202C" w:rsidRPr="004273F2" w:rsidRDefault="00C4202C" w:rsidP="00C4202C">
      <w:pPr>
        <w:pStyle w:val="Heading1"/>
        <w:spacing w:after="240" w:line="360" w:lineRule="auto"/>
      </w:pPr>
      <w:bookmarkStart w:id="29" w:name="_Toc279764126"/>
      <w:r w:rsidRPr="004273F2">
        <w:rPr>
          <w:rFonts w:ascii="Times New Roman" w:eastAsia="Times New Roman" w:hAnsi="Times New Roman" w:cs="Times New Roman"/>
        </w:rPr>
        <w:lastRenderedPageBreak/>
        <w:t xml:space="preserve">4. </w:t>
      </w:r>
      <w:bookmarkStart w:id="30" w:name="_Toc374308930"/>
      <w:r w:rsidRPr="004273F2">
        <w:rPr>
          <w:rFonts w:ascii="Times New Roman" w:eastAsia="Times New Roman" w:hAnsi="Times New Roman" w:cs="Times New Roman"/>
        </w:rPr>
        <w:t>Appendix</w:t>
      </w:r>
      <w:bookmarkEnd w:id="29"/>
      <w:bookmarkEnd w:id="30"/>
    </w:p>
    <w:p w:rsidR="00C4202C" w:rsidRDefault="00C4202C" w:rsidP="00C4202C">
      <w:pPr>
        <w:pStyle w:val="Standard"/>
        <w:spacing w:after="240" w:line="360" w:lineRule="auto"/>
        <w:rPr>
          <w:rFonts w:ascii="Times New Roman" w:eastAsia="Times New Roman" w:hAnsi="Times New Roman" w:cs="Times New Roman"/>
        </w:rPr>
      </w:pPr>
      <w:r>
        <w:rPr>
          <w:rFonts w:ascii="Times New Roman" w:eastAsia="Times New Roman" w:hAnsi="Times New Roman" w:cs="Times New Roman"/>
        </w:rPr>
        <w:t>This chapter contains</w:t>
      </w:r>
      <w:r w:rsidRPr="004273F2">
        <w:rPr>
          <w:rFonts w:ascii="Times New Roman" w:eastAsia="Times New Roman" w:hAnsi="Times New Roman" w:cs="Times New Roman"/>
        </w:rPr>
        <w:t xml:space="preserve"> </w:t>
      </w:r>
      <w:r>
        <w:rPr>
          <w:rFonts w:ascii="Times New Roman" w:eastAsia="Times New Roman" w:hAnsi="Times New Roman" w:cs="Times New Roman"/>
        </w:rPr>
        <w:t xml:space="preserve">a Gantt Chart </w:t>
      </w:r>
      <w:r w:rsidRPr="004273F2">
        <w:rPr>
          <w:rFonts w:ascii="Times New Roman" w:eastAsia="Times New Roman" w:hAnsi="Times New Roman" w:cs="Times New Roman"/>
        </w:rPr>
        <w:t>with the schedule</w:t>
      </w:r>
      <w:r>
        <w:rPr>
          <w:rFonts w:ascii="Times New Roman" w:eastAsia="Times New Roman" w:hAnsi="Times New Roman" w:cs="Times New Roman"/>
        </w:rPr>
        <w:t xml:space="preserve">d time of work for the whole project, </w:t>
      </w:r>
      <w:r w:rsidRPr="004273F2">
        <w:rPr>
          <w:rFonts w:ascii="Times New Roman" w:eastAsia="Times New Roman" w:hAnsi="Times New Roman" w:cs="Times New Roman"/>
        </w:rPr>
        <w:t xml:space="preserve">a feasibility </w:t>
      </w:r>
      <w:r>
        <w:rPr>
          <w:rFonts w:ascii="Times New Roman" w:eastAsia="Times New Roman" w:hAnsi="Times New Roman" w:cs="Times New Roman"/>
        </w:rPr>
        <w:t>matrix</w:t>
      </w:r>
      <w:r w:rsidRPr="004273F2">
        <w:rPr>
          <w:rFonts w:ascii="Times New Roman" w:eastAsia="Times New Roman" w:hAnsi="Times New Roman" w:cs="Times New Roman"/>
        </w:rPr>
        <w:t>,</w:t>
      </w:r>
      <w:r>
        <w:rPr>
          <w:rFonts w:ascii="Times New Roman" w:eastAsia="Times New Roman" w:hAnsi="Times New Roman" w:cs="Times New Roman"/>
        </w:rPr>
        <w:t xml:space="preserve"> a cost matrix that shows the estimate </w:t>
      </w:r>
      <w:r w:rsidRPr="004273F2">
        <w:rPr>
          <w:rFonts w:ascii="Times New Roman" w:eastAsia="Times New Roman" w:hAnsi="Times New Roman" w:cs="Times New Roman"/>
        </w:rPr>
        <w:t>total cost for the project</w:t>
      </w:r>
      <w:r>
        <w:rPr>
          <w:rFonts w:ascii="Times New Roman" w:eastAsia="Times New Roman" w:hAnsi="Times New Roman" w:cs="Times New Roman"/>
        </w:rPr>
        <w:t xml:space="preserve">, and a </w:t>
      </w:r>
      <w:r w:rsidRPr="004273F2">
        <w:rPr>
          <w:rFonts w:ascii="Times New Roman" w:eastAsia="Times New Roman" w:hAnsi="Times New Roman" w:cs="Times New Roman"/>
        </w:rPr>
        <w:t>diary of meetings.</w:t>
      </w:r>
    </w:p>
    <w:p w:rsidR="00C4202C" w:rsidRPr="00917CE9" w:rsidRDefault="00C4202C" w:rsidP="00917CE9">
      <w:pPr>
        <w:pStyle w:val="Heading2"/>
        <w:spacing w:before="360" w:after="240"/>
        <w:rPr>
          <w:rFonts w:ascii="Times New Roman" w:eastAsia="Times New Roman" w:hAnsi="Times New Roman" w:cs="Times New Roman"/>
        </w:rPr>
      </w:pPr>
      <w:bookmarkStart w:id="31" w:name="_Toc279764127"/>
      <w:r>
        <w:rPr>
          <w:rFonts w:ascii="Times New Roman" w:eastAsia="Times New Roman" w:hAnsi="Times New Roman" w:cs="Times New Roman"/>
        </w:rPr>
        <w:t>4.1</w:t>
      </w:r>
      <w:r w:rsidRPr="004273F2">
        <w:rPr>
          <w:rFonts w:ascii="Times New Roman" w:eastAsia="Times New Roman" w:hAnsi="Times New Roman" w:cs="Times New Roman"/>
        </w:rPr>
        <w:t xml:space="preserve">   </w:t>
      </w:r>
      <w:r w:rsidRPr="00814FD2">
        <w:rPr>
          <w:rFonts w:ascii="Times New Roman" w:eastAsia="Times New Roman" w:hAnsi="Times New Roman" w:cs="Times New Roman"/>
        </w:rPr>
        <w:t>Appendix A - Project</w:t>
      </w:r>
      <w:r w:rsidRPr="00FE1FE6">
        <w:t xml:space="preserve"> schedule (Gantt chart</w:t>
      </w:r>
      <w:r>
        <w:t xml:space="preserve"> or PERT Chart</w:t>
      </w:r>
      <w:r w:rsidRPr="00FE1FE6">
        <w:t>)</w:t>
      </w:r>
      <w:bookmarkEnd w:id="31"/>
      <w:r w:rsidRPr="00814FD2">
        <w:rPr>
          <w:rFonts w:ascii="Times New Roman" w:eastAsia="Times New Roman" w:hAnsi="Times New Roman" w:cs="Times New Roman"/>
        </w:rPr>
        <w:t xml:space="preserve"> </w:t>
      </w:r>
    </w:p>
    <w:p w:rsidR="00C4202C" w:rsidRDefault="00414BC5" w:rsidP="00C4202C">
      <w:r>
        <w:rPr>
          <w:noProof/>
        </w:rPr>
        <w:drawing>
          <wp:inline distT="0" distB="0" distL="0" distR="0">
            <wp:extent cx="5939790" cy="5025390"/>
            <wp:effectExtent l="19050" t="0" r="381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5939790" cy="5025390"/>
                    </a:xfrm>
                    <a:prstGeom prst="rect">
                      <a:avLst/>
                    </a:prstGeom>
                    <a:noFill/>
                    <a:ln w="9525">
                      <a:noFill/>
                      <a:miter lim="800000"/>
                      <a:headEnd/>
                      <a:tailEnd/>
                    </a:ln>
                  </pic:spPr>
                </pic:pic>
              </a:graphicData>
            </a:graphic>
          </wp:inline>
        </w:drawing>
      </w:r>
    </w:p>
    <w:p w:rsidR="00BB77A3" w:rsidRDefault="00BB77A3" w:rsidP="00C4202C">
      <w:r>
        <w:rPr>
          <w:rFonts w:ascii="Arial" w:hAnsi="Arial" w:cs="Arial"/>
          <w:b/>
          <w:bCs/>
          <w:noProof/>
          <w:color w:val="000000"/>
          <w:sz w:val="19"/>
          <w:szCs w:val="19"/>
        </w:rPr>
        <w:lastRenderedPageBreak/>
        <w:drawing>
          <wp:inline distT="0" distB="0" distL="0" distR="0">
            <wp:extent cx="5725160" cy="3061335"/>
            <wp:effectExtent l="19050" t="0" r="8890" b="0"/>
            <wp:docPr id="4" name="Picture 4" descr="https://lh5.googleusercontent.com/mKxWx3uk8HS4avY-Lukhqp1OBwhC8EpC7dZ4z7iRgZh_2pm632gRdkjTMAZdMhIvWb2AyYzKEZyk0a2GyKbWHtHPuanm435BPl89Pm9FQA38GfhBvAqN2JxfQ1nEfpSKB3rKwj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mKxWx3uk8HS4avY-Lukhqp1OBwhC8EpC7dZ4z7iRgZh_2pm632gRdkjTMAZdMhIvWb2AyYzKEZyk0a2GyKbWHtHPuanm435BPl89Pm9FQA38GfhBvAqN2JxfQ1nEfpSKB3rKwj8"/>
                    <pic:cNvPicPr>
                      <a:picLocks noChangeAspect="1" noChangeArrowheads="1"/>
                    </pic:cNvPicPr>
                  </pic:nvPicPr>
                  <pic:blipFill>
                    <a:blip r:embed="rId8" cstate="print"/>
                    <a:srcRect/>
                    <a:stretch>
                      <a:fillRect/>
                    </a:stretch>
                  </pic:blipFill>
                  <pic:spPr bwMode="auto">
                    <a:xfrm>
                      <a:off x="0" y="0"/>
                      <a:ext cx="5725160" cy="3061335"/>
                    </a:xfrm>
                    <a:prstGeom prst="rect">
                      <a:avLst/>
                    </a:prstGeom>
                    <a:noFill/>
                    <a:ln w="9525">
                      <a:noFill/>
                      <a:miter lim="800000"/>
                      <a:headEnd/>
                      <a:tailEnd/>
                    </a:ln>
                  </pic:spPr>
                </pic:pic>
              </a:graphicData>
            </a:graphic>
          </wp:inline>
        </w:drawing>
      </w:r>
    </w:p>
    <w:p w:rsidR="00BB77A3" w:rsidRDefault="00C73410" w:rsidP="00C4202C">
      <w:ins w:id="32" w:author="Kenneth Kon" w:date="2015-03-24T15:54:00Z">
        <w:r>
          <w:rPr>
            <w:noProof/>
          </w:rPr>
          <w:drawing>
            <wp:inline distT="0" distB="0" distL="0" distR="0">
              <wp:extent cx="5753100" cy="28575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53100" cy="2857500"/>
                      </a:xfrm>
                      <a:prstGeom prst="rect">
                        <a:avLst/>
                      </a:prstGeom>
                      <a:noFill/>
                      <a:ln w="9525">
                        <a:noFill/>
                        <a:miter lim="800000"/>
                        <a:headEnd/>
                        <a:tailEnd/>
                      </a:ln>
                    </pic:spPr>
                  </pic:pic>
                </a:graphicData>
              </a:graphic>
            </wp:inline>
          </w:drawing>
        </w:r>
      </w:ins>
    </w:p>
    <w:p w:rsidR="001C3841" w:rsidRDefault="00414BC5" w:rsidP="00C4202C">
      <w:r w:rsidRPr="00414BC5">
        <w:rPr>
          <w:noProof/>
        </w:rPr>
        <w:lastRenderedPageBreak/>
        <w:drawing>
          <wp:inline distT="0" distB="0" distL="0" distR="0">
            <wp:extent cx="5943600" cy="2444115"/>
            <wp:effectExtent l="19050" t="0" r="19050" b="0"/>
            <wp:docPr id="1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C3841" w:rsidRPr="001C3841" w:rsidRDefault="001C3841" w:rsidP="001C3841">
      <w:pPr>
        <w:jc w:val="center"/>
        <w:rPr>
          <w:b/>
        </w:rPr>
      </w:pPr>
      <w:r w:rsidRPr="001C3841">
        <w:rPr>
          <w:b/>
        </w:rPr>
        <w:t>Sprint 1</w:t>
      </w:r>
      <w:r>
        <w:rPr>
          <w:b/>
        </w:rPr>
        <w:t xml:space="preserve"> </w:t>
      </w:r>
      <w:r w:rsidRPr="001C3841">
        <w:rPr>
          <w:b/>
        </w:rPr>
        <w:t>Gannt Chart</w:t>
      </w:r>
    </w:p>
    <w:p w:rsidR="00C4202C" w:rsidRDefault="00260441" w:rsidP="00C4202C">
      <w:r w:rsidRPr="00260441">
        <w:rPr>
          <w:noProof/>
        </w:rPr>
        <w:drawing>
          <wp:inline distT="0" distB="0" distL="0" distR="0">
            <wp:extent cx="5943600" cy="2444115"/>
            <wp:effectExtent l="19050" t="0" r="19050" b="0"/>
            <wp:docPr id="1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C3841" w:rsidRDefault="001C3841" w:rsidP="001C3841">
      <w:pPr>
        <w:jc w:val="center"/>
        <w:rPr>
          <w:b/>
        </w:rPr>
      </w:pPr>
      <w:r w:rsidRPr="001C3841">
        <w:rPr>
          <w:b/>
        </w:rPr>
        <w:t>Sprint 2 Gantt Chart</w:t>
      </w:r>
    </w:p>
    <w:p w:rsidR="00BB77A3" w:rsidRPr="001C3841" w:rsidRDefault="00BB77A3" w:rsidP="001C3841">
      <w:pPr>
        <w:jc w:val="center"/>
        <w:rPr>
          <w:b/>
        </w:rPr>
      </w:pPr>
      <w:r>
        <w:rPr>
          <w:rFonts w:ascii="Arial" w:hAnsi="Arial" w:cs="Arial"/>
          <w:b/>
          <w:bCs/>
          <w:noProof/>
          <w:color w:val="000000"/>
          <w:sz w:val="19"/>
          <w:szCs w:val="19"/>
        </w:rPr>
        <w:lastRenderedPageBreak/>
        <w:drawing>
          <wp:inline distT="0" distB="0" distL="0" distR="0">
            <wp:extent cx="5943600" cy="2461709"/>
            <wp:effectExtent l="19050" t="0" r="0" b="0"/>
            <wp:docPr id="1" name="Picture 1" descr="https://lh4.googleusercontent.com/pKfjCPdIrHNJyoJU99Jwdd0Wr0H3XQJ2kxMr0xkNmsYVy3ZD3i5xrpn1z9dfPJEQ17dhiIXrlpIpwLVtEGv-IuUpcszPfHpdaAnZV1vmvxXar6_Nqeds7gUkGDJJzoQ3vNmPZ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KfjCPdIrHNJyoJU99Jwdd0Wr0H3XQJ2kxMr0xkNmsYVy3ZD3i5xrpn1z9dfPJEQ17dhiIXrlpIpwLVtEGv-IuUpcszPfHpdaAnZV1vmvxXar6_Nqeds7gUkGDJJzoQ3vNmPZTo"/>
                    <pic:cNvPicPr>
                      <a:picLocks noChangeAspect="1" noChangeArrowheads="1"/>
                    </pic:cNvPicPr>
                  </pic:nvPicPr>
                  <pic:blipFill>
                    <a:blip r:embed="rId12" cstate="print"/>
                    <a:srcRect/>
                    <a:stretch>
                      <a:fillRect/>
                    </a:stretch>
                  </pic:blipFill>
                  <pic:spPr bwMode="auto">
                    <a:xfrm>
                      <a:off x="0" y="0"/>
                      <a:ext cx="5943600" cy="2461709"/>
                    </a:xfrm>
                    <a:prstGeom prst="rect">
                      <a:avLst/>
                    </a:prstGeom>
                    <a:noFill/>
                    <a:ln w="9525">
                      <a:noFill/>
                      <a:miter lim="800000"/>
                      <a:headEnd/>
                      <a:tailEnd/>
                    </a:ln>
                  </pic:spPr>
                </pic:pic>
              </a:graphicData>
            </a:graphic>
          </wp:inline>
        </w:drawing>
      </w:r>
    </w:p>
    <w:p w:rsidR="00BB77A3" w:rsidRDefault="00BB77A3" w:rsidP="00BB77A3">
      <w:pPr>
        <w:jc w:val="center"/>
        <w:rPr>
          <w:b/>
        </w:rPr>
      </w:pPr>
      <w:r w:rsidRPr="001C3841">
        <w:rPr>
          <w:b/>
        </w:rPr>
        <w:t xml:space="preserve">Sprint </w:t>
      </w:r>
      <w:r>
        <w:rPr>
          <w:b/>
        </w:rPr>
        <w:t>3</w:t>
      </w:r>
      <w:r w:rsidRPr="001C3841">
        <w:rPr>
          <w:b/>
        </w:rPr>
        <w:t xml:space="preserve"> Gantt Chart</w:t>
      </w:r>
    </w:p>
    <w:p w:rsidR="001C3841" w:rsidRDefault="000870EA" w:rsidP="00C4202C">
      <w:pPr>
        <w:rPr>
          <w:ins w:id="33" w:author="Kenneth Kon" w:date="2015-03-24T15:53:00Z"/>
        </w:rPr>
      </w:pPr>
      <w:ins w:id="34" w:author="Kenneth Kon" w:date="2015-03-24T15:52:00Z">
        <w:r w:rsidRPr="000870EA">
          <w:drawing>
            <wp:inline distT="0" distB="0" distL="0" distR="0">
              <wp:extent cx="5943600" cy="2444115"/>
              <wp:effectExtent l="19050" t="0" r="1905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ins>
    </w:p>
    <w:p w:rsidR="000870EA" w:rsidRDefault="000870EA" w:rsidP="000870EA">
      <w:pPr>
        <w:jc w:val="center"/>
        <w:rPr>
          <w:ins w:id="35" w:author="Kenneth Kon" w:date="2015-03-24T15:53:00Z"/>
          <w:b/>
        </w:rPr>
      </w:pPr>
      <w:ins w:id="36" w:author="Kenneth Kon" w:date="2015-03-24T15:53:00Z">
        <w:r w:rsidRPr="001C3841">
          <w:rPr>
            <w:b/>
          </w:rPr>
          <w:t xml:space="preserve">Sprint </w:t>
        </w:r>
        <w:r>
          <w:rPr>
            <w:b/>
          </w:rPr>
          <w:t>4</w:t>
        </w:r>
        <w:r w:rsidRPr="001C3841">
          <w:rPr>
            <w:b/>
          </w:rPr>
          <w:t xml:space="preserve"> Gantt Chart</w:t>
        </w:r>
      </w:ins>
    </w:p>
    <w:p w:rsidR="000870EA" w:rsidRDefault="000870EA" w:rsidP="00C4202C"/>
    <w:p w:rsidR="00C4202C" w:rsidRDefault="00C4202C" w:rsidP="00C4202C"/>
    <w:p w:rsidR="00C4202C" w:rsidRDefault="00C4202C" w:rsidP="00C4202C"/>
    <w:p w:rsidR="00414BC5" w:rsidRDefault="00414BC5" w:rsidP="00C4202C"/>
    <w:p w:rsidR="00C4202C" w:rsidRPr="0067036C" w:rsidRDefault="00C4202C" w:rsidP="00C4202C"/>
    <w:p w:rsidR="00C4202C" w:rsidRPr="002F5818" w:rsidRDefault="00C4202C" w:rsidP="00C4202C">
      <w:pPr>
        <w:pStyle w:val="Heading2"/>
        <w:spacing w:before="360" w:after="240" w:line="360" w:lineRule="auto"/>
        <w:rPr>
          <w:rFonts w:ascii="Times New Roman" w:eastAsia="Times New Roman" w:hAnsi="Times New Roman" w:cs="Times New Roman"/>
        </w:rPr>
      </w:pPr>
      <w:bookmarkStart w:id="37" w:name="_Toc279764128"/>
      <w:r w:rsidRPr="00814FD2">
        <w:rPr>
          <w:rFonts w:ascii="Times New Roman" w:eastAsia="Times New Roman" w:hAnsi="Times New Roman" w:cs="Times New Roman"/>
        </w:rPr>
        <w:lastRenderedPageBreak/>
        <w:t>4.2.   Appendix B – Feasibility Matrix</w:t>
      </w:r>
      <w:bookmarkEnd w:id="37"/>
      <w:r w:rsidRPr="00814FD2">
        <w:rPr>
          <w:rFonts w:ascii="Times New Roman" w:eastAsia="Times New Roman" w:hAnsi="Times New Roman" w:cs="Times New Roman"/>
        </w:rPr>
        <w:t xml:space="preserve"> </w:t>
      </w:r>
    </w:p>
    <w:tbl>
      <w:tblPr>
        <w:tblW w:w="91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75"/>
        <w:gridCol w:w="1055"/>
        <w:gridCol w:w="2610"/>
        <w:gridCol w:w="3060"/>
      </w:tblGrid>
      <w:tr w:rsidR="00C4202C" w:rsidTr="00260441">
        <w:tc>
          <w:tcPr>
            <w:tcW w:w="237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Feasibility Criteria</w:t>
            </w:r>
          </w:p>
        </w:tc>
        <w:tc>
          <w:tcPr>
            <w:tcW w:w="105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Weight.</w:t>
            </w:r>
          </w:p>
        </w:tc>
        <w:tc>
          <w:tcPr>
            <w:tcW w:w="2610" w:type="dxa"/>
          </w:tcPr>
          <w:p w:rsidR="00C4202C" w:rsidRDefault="00C4202C" w:rsidP="00260441">
            <w:pPr>
              <w:pStyle w:val="Normal1"/>
              <w:jc w:val="center"/>
              <w:rPr>
                <w:rFonts w:ascii="Times New Roman" w:eastAsia="Times New Roman" w:hAnsi="Times New Roman" w:cs="Times New Roman"/>
                <w:b/>
                <w:sz w:val="20"/>
              </w:rPr>
            </w:pPr>
            <w:r>
              <w:rPr>
                <w:rFonts w:ascii="Times New Roman" w:eastAsia="Times New Roman" w:hAnsi="Times New Roman" w:cs="Times New Roman"/>
                <w:b/>
                <w:sz w:val="20"/>
              </w:rPr>
              <w:t>Alternative 1</w:t>
            </w:r>
          </w:p>
        </w:tc>
        <w:tc>
          <w:tcPr>
            <w:tcW w:w="3060"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Alternative 2</w:t>
            </w:r>
          </w:p>
        </w:tc>
      </w:tr>
      <w:tr w:rsidR="00C4202C" w:rsidTr="00260441">
        <w:tc>
          <w:tcPr>
            <w:tcW w:w="237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Operational Feasibility</w:t>
            </w:r>
            <w:r>
              <w:t xml:space="preserve">: </w:t>
            </w:r>
            <w:r>
              <w:rPr>
                <w:rFonts w:ascii="Times New Roman" w:eastAsia="Times New Roman" w:hAnsi="Times New Roman" w:cs="Times New Roman"/>
              </w:rPr>
              <w:t>A</w:t>
            </w:r>
            <w:r w:rsidRPr="00CE0ABF">
              <w:rPr>
                <w:rFonts w:ascii="Times New Roman" w:eastAsia="Times New Roman" w:hAnsi="Times New Roman" w:cs="Times New Roman"/>
              </w:rPr>
              <w:t>bility of the users, developers and those involved with the project to use and support the proposed system.</w:t>
            </w:r>
          </w:p>
        </w:tc>
        <w:tc>
          <w:tcPr>
            <w:tcW w:w="105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30%</w:t>
            </w:r>
          </w:p>
        </w:tc>
        <w:tc>
          <w:tcPr>
            <w:tcW w:w="2610" w:type="dxa"/>
          </w:tcPr>
          <w:p w:rsidR="00C4202C" w:rsidRPr="00D611AF" w:rsidRDefault="00C4202C" w:rsidP="00260441">
            <w:pPr>
              <w:jc w:val="center"/>
              <w:rPr>
                <w:color w:val="000000"/>
              </w:rPr>
            </w:pPr>
            <w:r w:rsidRPr="00D611AF">
              <w:rPr>
                <w:color w:val="000000"/>
              </w:rPr>
              <w:t>Fully supports required</w:t>
            </w:r>
            <w:r>
              <w:rPr>
                <w:color w:val="000000"/>
              </w:rPr>
              <w:t xml:space="preserve"> functionalities</w:t>
            </w:r>
            <w:r w:rsidRPr="00D611AF">
              <w:rPr>
                <w:color w:val="000000"/>
              </w:rPr>
              <w:t>.</w:t>
            </w: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Pr="00D611AF" w:rsidRDefault="00C4202C" w:rsidP="00260441">
            <w:pPr>
              <w:jc w:val="center"/>
              <w:rPr>
                <w:color w:val="000000"/>
              </w:rPr>
            </w:pPr>
            <w:r>
              <w:rPr>
                <w:b/>
                <w:sz w:val="20"/>
              </w:rPr>
              <w:t>Score: 100</w:t>
            </w:r>
          </w:p>
        </w:tc>
        <w:tc>
          <w:tcPr>
            <w:tcW w:w="3060" w:type="dxa"/>
            <w:tcMar>
              <w:top w:w="100" w:type="dxa"/>
              <w:left w:w="100" w:type="dxa"/>
              <w:bottom w:w="100" w:type="dxa"/>
              <w:right w:w="100" w:type="dxa"/>
            </w:tcMar>
          </w:tcPr>
          <w:p w:rsidR="00C4202C" w:rsidRPr="00D611AF" w:rsidRDefault="00C4202C" w:rsidP="00260441">
            <w:pPr>
              <w:jc w:val="center"/>
              <w:rPr>
                <w:color w:val="000000"/>
              </w:rPr>
            </w:pPr>
            <w:r w:rsidRPr="00D611AF">
              <w:rPr>
                <w:color w:val="000000"/>
              </w:rPr>
              <w:t>Fully supports required</w:t>
            </w:r>
            <w:r>
              <w:rPr>
                <w:color w:val="000000"/>
              </w:rPr>
              <w:t xml:space="preserve"> functionalities</w:t>
            </w:r>
            <w:r w:rsidRPr="00D611AF">
              <w:rPr>
                <w:color w:val="000000"/>
              </w:rPr>
              <w:t>.</w:t>
            </w: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jc w:val="center"/>
            </w:pPr>
            <w:r>
              <w:rPr>
                <w:rFonts w:ascii="Times New Roman" w:eastAsia="Times New Roman" w:hAnsi="Times New Roman" w:cs="Times New Roman"/>
                <w:b/>
                <w:sz w:val="20"/>
              </w:rPr>
              <w:t>Score: 100</w:t>
            </w:r>
          </w:p>
        </w:tc>
      </w:tr>
      <w:tr w:rsidR="00C4202C" w:rsidTr="00260441">
        <w:tc>
          <w:tcPr>
            <w:tcW w:w="2375" w:type="dxa"/>
            <w:tcMar>
              <w:top w:w="100" w:type="dxa"/>
              <w:left w:w="100" w:type="dxa"/>
              <w:bottom w:w="100" w:type="dxa"/>
              <w:right w:w="100" w:type="dxa"/>
            </w:tcMar>
          </w:tcPr>
          <w:p w:rsidR="00C4202C" w:rsidRDefault="00C4202C" w:rsidP="00260441">
            <w:pPr>
              <w:pStyle w:val="Normal1"/>
            </w:pPr>
            <w:r>
              <w:rPr>
                <w:rFonts w:ascii="Times New Roman" w:eastAsia="Times New Roman" w:hAnsi="Times New Roman" w:cs="Times New Roman"/>
                <w:b/>
                <w:sz w:val="20"/>
              </w:rPr>
              <w:t>Technical Feasibility</w:t>
            </w:r>
            <w:r>
              <w:t xml:space="preserve">: </w:t>
            </w:r>
          </w:p>
          <w:p w:rsidR="00C4202C" w:rsidRDefault="00C4202C" w:rsidP="00260441">
            <w:pPr>
              <w:pStyle w:val="Normal1"/>
            </w:pPr>
          </w:p>
          <w:p w:rsidR="00C4202C" w:rsidRPr="00D611AF" w:rsidRDefault="00C4202C" w:rsidP="00260441">
            <w:pPr>
              <w:pStyle w:val="Normal1"/>
              <w:rPr>
                <w:rFonts w:ascii="Times New Roman" w:eastAsia="Times New Roman" w:hAnsi="Times New Roman" w:cs="Times New Roman"/>
                <w:b/>
                <w:sz w:val="20"/>
              </w:rPr>
            </w:pPr>
            <w:r w:rsidRPr="00D611AF">
              <w:rPr>
                <w:rFonts w:ascii="Times New Roman" w:eastAsia="Times New Roman" w:hAnsi="Times New Roman" w:cs="Times New Roman"/>
                <w:b/>
                <w:sz w:val="20"/>
              </w:rPr>
              <w:t xml:space="preserve">Technology: An assessment of the maturity, availability, ability to acquire, and desirability of computer technology needed to support this candidate. </w:t>
            </w:r>
          </w:p>
          <w:p w:rsidR="00C4202C" w:rsidRDefault="00C4202C" w:rsidP="00260441">
            <w:pPr>
              <w:pStyle w:val="Normal1"/>
            </w:pPr>
          </w:p>
          <w:p w:rsidR="00C4202C" w:rsidRDefault="00C4202C" w:rsidP="00260441">
            <w:pPr>
              <w:pStyle w:val="Normal1"/>
            </w:pPr>
          </w:p>
          <w:p w:rsidR="00C4202C" w:rsidRDefault="00C4202C" w:rsidP="00260441">
            <w:pPr>
              <w:pStyle w:val="Normal1"/>
            </w:pPr>
            <w:r w:rsidRPr="00D611AF">
              <w:rPr>
                <w:rFonts w:ascii="Times New Roman" w:eastAsia="Times New Roman" w:hAnsi="Times New Roman" w:cs="Times New Roman"/>
                <w:b/>
                <w:sz w:val="20"/>
              </w:rPr>
              <w:t>Expertise: An assessment of the technical expertise needed to develop, operate, and maintain the candidate system.</w:t>
            </w:r>
          </w:p>
        </w:tc>
        <w:tc>
          <w:tcPr>
            <w:tcW w:w="105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30%</w:t>
            </w:r>
          </w:p>
        </w:tc>
        <w:tc>
          <w:tcPr>
            <w:tcW w:w="2610" w:type="dxa"/>
          </w:tcPr>
          <w:p w:rsidR="00C4202C" w:rsidRDefault="00C4202C" w:rsidP="00260441">
            <w:pPr>
              <w:pStyle w:val="Normal1"/>
              <w:rPr>
                <w:rFonts w:ascii="Times New Roman" w:eastAsia="Times New Roman" w:hAnsi="Times New Roman" w:cs="Times New Roman"/>
                <w:sz w:val="20"/>
              </w:rPr>
            </w:pPr>
            <w:r>
              <w:rPr>
                <w:rFonts w:ascii="Times New Roman" w:eastAsia="Times New Roman" w:hAnsi="Times New Roman" w:cs="Times New Roman"/>
                <w:szCs w:val="22"/>
              </w:rPr>
              <w:t>All</w:t>
            </w:r>
            <w:r w:rsidRPr="00232A36">
              <w:rPr>
                <w:rFonts w:ascii="Times New Roman" w:eastAsia="Times New Roman" w:hAnsi="Times New Roman" w:cs="Times New Roman"/>
                <w:szCs w:val="22"/>
              </w:rPr>
              <w:t xml:space="preserve"> platforms would be supported</w:t>
            </w:r>
            <w:r>
              <w:rPr>
                <w:rFonts w:ascii="Times New Roman" w:eastAsia="Times New Roman" w:hAnsi="Times New Roman" w:cs="Times New Roman"/>
                <w:szCs w:val="22"/>
              </w:rPr>
              <w:t xml:space="preserve"> including smartphones </w:t>
            </w:r>
            <w:r w:rsidRPr="00232A36">
              <w:rPr>
                <w:rFonts w:ascii="Times New Roman" w:eastAsia="Times New Roman" w:hAnsi="Times New Roman" w:cs="Times New Roman"/>
                <w:szCs w:val="22"/>
              </w:rPr>
              <w:t>platforms</w:t>
            </w:r>
            <w:r>
              <w:rPr>
                <w:rFonts w:ascii="Times New Roman" w:eastAsia="Times New Roman" w:hAnsi="Times New Roman" w:cs="Times New Roman"/>
                <w:sz w:val="20"/>
              </w:rPr>
              <w:t>.</w:t>
            </w:r>
          </w:p>
          <w:p w:rsidR="00C4202C" w:rsidRPr="00232A36" w:rsidRDefault="00C4202C" w:rsidP="00260441">
            <w:pPr>
              <w:pStyle w:val="Normal1"/>
              <w:rPr>
                <w:rFonts w:ascii="Times New Roman" w:eastAsia="Times New Roman" w:hAnsi="Times New Roman" w:cs="Times New Roman"/>
                <w:sz w:val="20"/>
              </w:rPr>
            </w:pPr>
            <w:r w:rsidRPr="00232A36">
              <w:rPr>
                <w:rFonts w:ascii="Times New Roman" w:eastAsia="Times New Roman" w:hAnsi="Times New Roman" w:cs="Times New Roman"/>
                <w:sz w:val="20"/>
              </w:rPr>
              <w:t xml:space="preserve"> </w:t>
            </w:r>
          </w:p>
          <w:p w:rsidR="00C4202C" w:rsidRDefault="00C4202C" w:rsidP="00260441">
            <w:pPr>
              <w:pStyle w:val="Normal1"/>
            </w:pPr>
          </w:p>
          <w:p w:rsidR="00C4202C" w:rsidRDefault="00C4202C" w:rsidP="00260441">
            <w:pPr>
              <w:pStyle w:val="Normal1"/>
              <w:rPr>
                <w:rFonts w:ascii="Times New Roman" w:eastAsia="Times New Roman" w:hAnsi="Times New Roman" w:cs="Times New Roman"/>
                <w:sz w:val="20"/>
              </w:rPr>
            </w:pPr>
            <w:r>
              <w:rPr>
                <w:rFonts w:ascii="Times New Roman" w:eastAsia="Times New Roman" w:hAnsi="Times New Roman" w:cs="Times New Roman"/>
                <w:sz w:val="20"/>
              </w:rPr>
              <w:t>Bootstrap 3 and JQuery will be the primary language and Eclipse Luna will be extensively used. There is a reasanoble amount of experience using HTML, CSS, MySql, which will be the main technologies in use.</w:t>
            </w:r>
          </w:p>
          <w:p w:rsidR="00C4202C" w:rsidRDefault="00C4202C" w:rsidP="00260441">
            <w:pPr>
              <w:pStyle w:val="Normal1"/>
              <w:rPr>
                <w:rFonts w:ascii="Times New Roman" w:eastAsia="Times New Roman" w:hAnsi="Times New Roman" w:cs="Times New Roman"/>
                <w:sz w:val="20"/>
              </w:rPr>
            </w:pPr>
          </w:p>
          <w:p w:rsidR="00C4202C" w:rsidRDefault="00C4202C" w:rsidP="00260441">
            <w:pPr>
              <w:pStyle w:val="Normal1"/>
              <w:rPr>
                <w:rFonts w:ascii="Times New Roman" w:eastAsia="Times New Roman" w:hAnsi="Times New Roman" w:cs="Times New Roman"/>
                <w:sz w:val="20"/>
              </w:rPr>
            </w:pPr>
          </w:p>
          <w:p w:rsidR="00C4202C" w:rsidRDefault="00C4202C" w:rsidP="00260441">
            <w:pPr>
              <w:pStyle w:val="Normal1"/>
              <w:rPr>
                <w:rFonts w:ascii="Times New Roman" w:eastAsia="Times New Roman" w:hAnsi="Times New Roman" w:cs="Times New Roman"/>
                <w:sz w:val="20"/>
              </w:rPr>
            </w:pPr>
          </w:p>
          <w:p w:rsidR="00C4202C" w:rsidRDefault="00C4202C" w:rsidP="00260441">
            <w:pPr>
              <w:pStyle w:val="Normal1"/>
              <w:rPr>
                <w:rFonts w:ascii="Times New Roman" w:eastAsia="Times New Roman" w:hAnsi="Times New Roman" w:cs="Times New Roman"/>
                <w:sz w:val="20"/>
              </w:rPr>
            </w:pPr>
          </w:p>
          <w:p w:rsidR="00C4202C" w:rsidRDefault="00C4202C" w:rsidP="00260441">
            <w:pPr>
              <w:pStyle w:val="Normal1"/>
              <w:rPr>
                <w:rFonts w:ascii="Times New Roman" w:eastAsia="Times New Roman" w:hAnsi="Times New Roman" w:cs="Times New Roman"/>
                <w:sz w:val="20"/>
              </w:rPr>
            </w:pPr>
          </w:p>
          <w:p w:rsidR="00C4202C" w:rsidRPr="00C3048F" w:rsidRDefault="00C4202C" w:rsidP="00260441">
            <w:pPr>
              <w:pStyle w:val="Normal1"/>
              <w:jc w:val="center"/>
              <w:rPr>
                <w:rFonts w:ascii="Times New Roman" w:eastAsia="Times New Roman" w:hAnsi="Times New Roman" w:cs="Times New Roman"/>
                <w:sz w:val="20"/>
              </w:rPr>
            </w:pPr>
            <w:r>
              <w:rPr>
                <w:rFonts w:ascii="Times New Roman" w:eastAsia="Times New Roman" w:hAnsi="Times New Roman" w:cs="Times New Roman"/>
                <w:b/>
                <w:sz w:val="20"/>
              </w:rPr>
              <w:t>Score: 85</w:t>
            </w:r>
          </w:p>
        </w:tc>
        <w:tc>
          <w:tcPr>
            <w:tcW w:w="3060" w:type="dxa"/>
            <w:tcMar>
              <w:top w:w="100" w:type="dxa"/>
              <w:left w:w="100" w:type="dxa"/>
              <w:bottom w:w="100" w:type="dxa"/>
              <w:right w:w="100" w:type="dxa"/>
            </w:tcMar>
          </w:tcPr>
          <w:p w:rsidR="00C4202C" w:rsidRDefault="00C4202C" w:rsidP="00260441">
            <w:pPr>
              <w:pStyle w:val="Normal1"/>
              <w:rPr>
                <w:rFonts w:ascii="Times New Roman" w:eastAsia="Times New Roman" w:hAnsi="Times New Roman" w:cs="Times New Roman"/>
                <w:sz w:val="20"/>
              </w:rPr>
            </w:pPr>
            <w:r w:rsidRPr="00232A36">
              <w:rPr>
                <w:rFonts w:ascii="Times New Roman" w:eastAsia="Times New Roman" w:hAnsi="Times New Roman" w:cs="Times New Roman"/>
                <w:szCs w:val="22"/>
              </w:rPr>
              <w:t xml:space="preserve"> </w:t>
            </w:r>
            <w:r>
              <w:rPr>
                <w:rFonts w:ascii="Times New Roman" w:eastAsia="Times New Roman" w:hAnsi="Times New Roman" w:cs="Times New Roman"/>
                <w:szCs w:val="22"/>
              </w:rPr>
              <w:t>All</w:t>
            </w:r>
            <w:r w:rsidRPr="00232A36">
              <w:rPr>
                <w:rFonts w:ascii="Times New Roman" w:eastAsia="Times New Roman" w:hAnsi="Times New Roman" w:cs="Times New Roman"/>
                <w:szCs w:val="22"/>
              </w:rPr>
              <w:t xml:space="preserve"> platforms would be supported</w:t>
            </w:r>
            <w:r>
              <w:rPr>
                <w:rFonts w:ascii="Times New Roman" w:eastAsia="Times New Roman" w:hAnsi="Times New Roman" w:cs="Times New Roman"/>
                <w:szCs w:val="22"/>
              </w:rPr>
              <w:t xml:space="preserve"> including smartphones </w:t>
            </w:r>
            <w:r w:rsidRPr="00232A36">
              <w:rPr>
                <w:rFonts w:ascii="Times New Roman" w:eastAsia="Times New Roman" w:hAnsi="Times New Roman" w:cs="Times New Roman"/>
                <w:szCs w:val="22"/>
              </w:rPr>
              <w:t>platforms</w:t>
            </w:r>
            <w:r>
              <w:rPr>
                <w:rFonts w:ascii="Times New Roman" w:eastAsia="Times New Roman" w:hAnsi="Times New Roman" w:cs="Times New Roman"/>
                <w:sz w:val="20"/>
              </w:rPr>
              <w:t>.</w:t>
            </w:r>
          </w:p>
          <w:p w:rsidR="00C4202C" w:rsidRPr="00232A36" w:rsidRDefault="00C4202C" w:rsidP="00260441">
            <w:pPr>
              <w:pStyle w:val="Normal1"/>
              <w:rPr>
                <w:rFonts w:ascii="Times New Roman" w:eastAsia="Times New Roman" w:hAnsi="Times New Roman" w:cs="Times New Roman"/>
                <w:sz w:val="20"/>
              </w:rPr>
            </w:pPr>
            <w:r w:rsidRPr="00232A36">
              <w:rPr>
                <w:rFonts w:ascii="Times New Roman" w:eastAsia="Times New Roman" w:hAnsi="Times New Roman" w:cs="Times New Roman"/>
                <w:sz w:val="20"/>
              </w:rPr>
              <w:t xml:space="preserve"> </w:t>
            </w:r>
          </w:p>
          <w:p w:rsidR="00C4202C" w:rsidRDefault="00C4202C" w:rsidP="00260441">
            <w:pPr>
              <w:pStyle w:val="Normal1"/>
            </w:pPr>
          </w:p>
          <w:p w:rsidR="00C4202C" w:rsidRDefault="00C4202C" w:rsidP="00260441">
            <w:pPr>
              <w:pStyle w:val="Normal1"/>
            </w:pPr>
            <w:r>
              <w:rPr>
                <w:rFonts w:ascii="Times New Roman" w:eastAsia="Times New Roman" w:hAnsi="Times New Roman" w:cs="Times New Roman"/>
                <w:sz w:val="20"/>
              </w:rPr>
              <w:t>Bootstrap 3 and JQuery will be the primary language and Eclipse Luna will be extensively used. There is a reasanoble amount of experience using HTML, CSS, MySql, which will be the main technologies in use.</w:t>
            </w:r>
          </w:p>
          <w:p w:rsidR="00C4202C" w:rsidRDefault="00C4202C" w:rsidP="00260441">
            <w:pPr>
              <w:pStyle w:val="Normal1"/>
            </w:pPr>
            <w:r>
              <w:rPr>
                <w:rFonts w:ascii="Times New Roman" w:eastAsia="Times New Roman" w:hAnsi="Times New Roman" w:cs="Times New Roman"/>
                <w:sz w:val="20"/>
              </w:rPr>
              <w:t xml:space="preserve"> </w:t>
            </w: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jc w:val="center"/>
            </w:pPr>
            <w:r>
              <w:rPr>
                <w:rFonts w:ascii="Times New Roman" w:eastAsia="Times New Roman" w:hAnsi="Times New Roman" w:cs="Times New Roman"/>
                <w:b/>
                <w:sz w:val="20"/>
              </w:rPr>
              <w:t>Score: 85</w:t>
            </w:r>
          </w:p>
        </w:tc>
      </w:tr>
      <w:tr w:rsidR="00C4202C" w:rsidTr="00260441">
        <w:tc>
          <w:tcPr>
            <w:tcW w:w="237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Economic Feasibility</w:t>
            </w:r>
            <w:r>
              <w:t xml:space="preserve">: </w:t>
            </w:r>
            <w:r>
              <w:rPr>
                <w:rFonts w:ascii="Times New Roman" w:eastAsia="Times New Roman" w:hAnsi="Times New Roman" w:cs="Times New Roman"/>
              </w:rPr>
              <w:t>A</w:t>
            </w:r>
            <w:r w:rsidRPr="00C05781">
              <w:rPr>
                <w:rFonts w:ascii="Times New Roman" w:eastAsia="Times New Roman" w:hAnsi="Times New Roman" w:cs="Times New Roman"/>
              </w:rPr>
              <w:t>bility of the system to cover its development and maintenance costs after its completion</w:t>
            </w:r>
            <w:r>
              <w:t>.</w:t>
            </w:r>
          </w:p>
        </w:tc>
        <w:tc>
          <w:tcPr>
            <w:tcW w:w="105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30%</w:t>
            </w:r>
          </w:p>
        </w:tc>
        <w:tc>
          <w:tcPr>
            <w:tcW w:w="2610" w:type="dxa"/>
          </w:tcPr>
          <w:p w:rsidR="00C4202C" w:rsidRDefault="00C4202C" w:rsidP="00260441">
            <w:pPr>
              <w:pStyle w:val="Normal1"/>
              <w:rPr>
                <w:rFonts w:ascii="Times New Roman" w:eastAsia="Times New Roman" w:hAnsi="Times New Roman" w:cs="Times New Roman"/>
                <w:sz w:val="20"/>
              </w:rPr>
            </w:pPr>
            <w:r>
              <w:rPr>
                <w:rFonts w:ascii="Times New Roman" w:eastAsia="Times New Roman" w:hAnsi="Times New Roman" w:cs="Times New Roman"/>
                <w:sz w:val="20"/>
              </w:rPr>
              <w:t>The new platform will be built using open resources, self database hosting and school and developer’s resources, which will make the system cost $0. There will no be payback</w:t>
            </w:r>
          </w:p>
          <w:p w:rsidR="00C4202C" w:rsidRPr="00631B63" w:rsidRDefault="00C4202C" w:rsidP="00260441">
            <w:pPr>
              <w:pStyle w:val="Normal1"/>
            </w:pPr>
          </w:p>
          <w:p w:rsidR="00C4202C" w:rsidRDefault="00C4202C" w:rsidP="00260441">
            <w:pPr>
              <w:pStyle w:val="Normal1"/>
              <w:jc w:val="center"/>
              <w:rPr>
                <w:rFonts w:ascii="Times New Roman" w:eastAsia="Times New Roman" w:hAnsi="Times New Roman" w:cs="Times New Roman"/>
                <w:sz w:val="20"/>
              </w:rPr>
            </w:pPr>
            <w:r>
              <w:rPr>
                <w:rFonts w:ascii="Times New Roman" w:eastAsia="Times New Roman" w:hAnsi="Times New Roman" w:cs="Times New Roman"/>
                <w:b/>
                <w:sz w:val="20"/>
              </w:rPr>
              <w:t>Score: 100</w:t>
            </w:r>
          </w:p>
        </w:tc>
        <w:tc>
          <w:tcPr>
            <w:tcW w:w="3060" w:type="dxa"/>
            <w:tcMar>
              <w:top w:w="100" w:type="dxa"/>
              <w:left w:w="100" w:type="dxa"/>
              <w:bottom w:w="100" w:type="dxa"/>
              <w:right w:w="100" w:type="dxa"/>
            </w:tcMar>
          </w:tcPr>
          <w:p w:rsidR="00C4202C" w:rsidRDefault="00C4202C" w:rsidP="00260441">
            <w:pPr>
              <w:pStyle w:val="Normal1"/>
              <w:rPr>
                <w:rFonts w:ascii="Times New Roman" w:eastAsia="Times New Roman" w:hAnsi="Times New Roman" w:cs="Times New Roman"/>
                <w:sz w:val="20"/>
              </w:rPr>
            </w:pPr>
            <w:r>
              <w:rPr>
                <w:rFonts w:ascii="Times New Roman" w:eastAsia="Times New Roman" w:hAnsi="Times New Roman" w:cs="Times New Roman"/>
                <w:sz w:val="20"/>
              </w:rPr>
              <w:t>The new platform will be built using open resources, self database hosting and school and developer’s resources, which will make the system cost $0. There will no be payback</w:t>
            </w:r>
          </w:p>
          <w:p w:rsidR="00C4202C" w:rsidRPr="00631B63" w:rsidRDefault="00C4202C" w:rsidP="00260441">
            <w:pPr>
              <w:pStyle w:val="Normal1"/>
            </w:pPr>
          </w:p>
          <w:p w:rsidR="00C4202C" w:rsidRDefault="00C4202C" w:rsidP="00260441">
            <w:pPr>
              <w:pStyle w:val="Normal1"/>
              <w:jc w:val="center"/>
            </w:pPr>
            <w:r>
              <w:rPr>
                <w:rFonts w:ascii="Times New Roman" w:eastAsia="Times New Roman" w:hAnsi="Times New Roman" w:cs="Times New Roman"/>
                <w:b/>
                <w:sz w:val="20"/>
              </w:rPr>
              <w:t>Score: 100</w:t>
            </w:r>
          </w:p>
        </w:tc>
      </w:tr>
      <w:tr w:rsidR="00C4202C" w:rsidTr="00260441">
        <w:tc>
          <w:tcPr>
            <w:tcW w:w="237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Schedule Feasibility</w:t>
            </w:r>
            <w:r>
              <w:t xml:space="preserve">: </w:t>
            </w:r>
            <w:r>
              <w:rPr>
                <w:rFonts w:ascii="Times New Roman" w:eastAsia="Times New Roman" w:hAnsi="Times New Roman" w:cs="Times New Roman"/>
              </w:rPr>
              <w:t>H</w:t>
            </w:r>
            <w:r w:rsidRPr="00CE0ABF">
              <w:rPr>
                <w:rFonts w:ascii="Times New Roman" w:eastAsia="Times New Roman" w:hAnsi="Times New Roman" w:cs="Times New Roman"/>
              </w:rPr>
              <w:t xml:space="preserve">ow long the system would take to be </w:t>
            </w:r>
            <w:r w:rsidRPr="00CE0ABF">
              <w:rPr>
                <w:rFonts w:ascii="Times New Roman" w:eastAsia="Times New Roman" w:hAnsi="Times New Roman" w:cs="Times New Roman"/>
              </w:rPr>
              <w:lastRenderedPageBreak/>
              <w:t>designed and implemented</w:t>
            </w:r>
          </w:p>
        </w:tc>
        <w:tc>
          <w:tcPr>
            <w:tcW w:w="105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lastRenderedPageBreak/>
              <w:t>10%</w:t>
            </w:r>
          </w:p>
        </w:tc>
        <w:tc>
          <w:tcPr>
            <w:tcW w:w="2610" w:type="dxa"/>
          </w:tcPr>
          <w:p w:rsidR="00C4202C" w:rsidRDefault="00C4202C" w:rsidP="00260441">
            <w:pPr>
              <w:spacing w:line="360" w:lineRule="auto"/>
              <w:rPr>
                <w:color w:val="000000"/>
              </w:rPr>
            </w:pPr>
            <w:r>
              <w:rPr>
                <w:sz w:val="20"/>
              </w:rPr>
              <w:t xml:space="preserve">Based on the fact that the semester is short and just one </w:t>
            </w:r>
            <w:r>
              <w:rPr>
                <w:sz w:val="20"/>
              </w:rPr>
              <w:lastRenderedPageBreak/>
              <w:t>person is assigned to it, the design and implementation of all set of operations of the system as they were initially design to be is not feasible in the timeframe.</w:t>
            </w:r>
          </w:p>
          <w:p w:rsidR="00C4202C" w:rsidRDefault="00C4202C" w:rsidP="00260441">
            <w:pPr>
              <w:pStyle w:val="Normal1"/>
            </w:pPr>
            <w:r>
              <w:rPr>
                <w:rFonts w:ascii="Times New Roman" w:eastAsia="Times New Roman" w:hAnsi="Times New Roman" w:cs="Times New Roman"/>
                <w:sz w:val="20"/>
              </w:rPr>
              <w:t xml:space="preserve"> </w:t>
            </w:r>
          </w:p>
          <w:p w:rsidR="00C4202C" w:rsidRDefault="00C4202C" w:rsidP="00260441">
            <w:pPr>
              <w:pStyle w:val="Normal1"/>
              <w:jc w:val="center"/>
              <w:rPr>
                <w:rFonts w:ascii="Times New Roman" w:eastAsia="Times New Roman" w:hAnsi="Times New Roman" w:cs="Times New Roman"/>
                <w:sz w:val="20"/>
              </w:rPr>
            </w:pPr>
            <w:r>
              <w:rPr>
                <w:rFonts w:ascii="Times New Roman" w:eastAsia="Times New Roman" w:hAnsi="Times New Roman" w:cs="Times New Roman"/>
                <w:b/>
                <w:sz w:val="20"/>
              </w:rPr>
              <w:t>Score: 30</w:t>
            </w:r>
          </w:p>
        </w:tc>
        <w:tc>
          <w:tcPr>
            <w:tcW w:w="3060" w:type="dxa"/>
            <w:tcMar>
              <w:top w:w="100" w:type="dxa"/>
              <w:left w:w="100" w:type="dxa"/>
              <w:bottom w:w="100" w:type="dxa"/>
              <w:right w:w="100" w:type="dxa"/>
            </w:tcMar>
          </w:tcPr>
          <w:p w:rsidR="00C4202C" w:rsidRDefault="00C4202C" w:rsidP="00260441">
            <w:pPr>
              <w:pStyle w:val="Normal1"/>
            </w:pPr>
            <w:r>
              <w:rPr>
                <w:rFonts w:ascii="Times New Roman" w:eastAsia="Times New Roman" w:hAnsi="Times New Roman" w:cs="Times New Roman"/>
                <w:sz w:val="20"/>
              </w:rPr>
              <w:lastRenderedPageBreak/>
              <w:t xml:space="preserve">Based on the experience of the team and questions asked to the client within the project, the design </w:t>
            </w:r>
            <w:r>
              <w:rPr>
                <w:rFonts w:ascii="Times New Roman" w:eastAsia="Times New Roman" w:hAnsi="Times New Roman" w:cs="Times New Roman"/>
                <w:sz w:val="20"/>
              </w:rPr>
              <w:lastRenderedPageBreak/>
              <w:t>and implementation of the project with the basis functionalities is quite feasible in the timeframe.</w:t>
            </w:r>
          </w:p>
          <w:p w:rsidR="00C4202C" w:rsidRDefault="00C4202C" w:rsidP="00260441">
            <w:pPr>
              <w:pStyle w:val="Normal1"/>
              <w:rPr>
                <w:rFonts w:ascii="Times New Roman" w:eastAsia="Times New Roman" w:hAnsi="Times New Roman" w:cs="Times New Roman"/>
                <w:b/>
                <w:sz w:val="20"/>
              </w:rPr>
            </w:pP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jc w:val="center"/>
              <w:rPr>
                <w:rFonts w:ascii="Times New Roman" w:eastAsia="Times New Roman" w:hAnsi="Times New Roman" w:cs="Times New Roman"/>
                <w:b/>
                <w:sz w:val="20"/>
              </w:rPr>
            </w:pPr>
          </w:p>
          <w:p w:rsidR="00C4202C" w:rsidRDefault="00C4202C" w:rsidP="00260441">
            <w:pPr>
              <w:pStyle w:val="Normal1"/>
              <w:jc w:val="center"/>
            </w:pPr>
            <w:r>
              <w:rPr>
                <w:rFonts w:ascii="Times New Roman" w:eastAsia="Times New Roman" w:hAnsi="Times New Roman" w:cs="Times New Roman"/>
                <w:b/>
                <w:sz w:val="20"/>
              </w:rPr>
              <w:t>Score: 90</w:t>
            </w:r>
          </w:p>
        </w:tc>
      </w:tr>
      <w:tr w:rsidR="00C4202C" w:rsidTr="00260441">
        <w:tc>
          <w:tcPr>
            <w:tcW w:w="237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lastRenderedPageBreak/>
              <w:t>Ranking:</w:t>
            </w:r>
          </w:p>
        </w:tc>
        <w:tc>
          <w:tcPr>
            <w:tcW w:w="1055"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100%</w:t>
            </w:r>
          </w:p>
        </w:tc>
        <w:tc>
          <w:tcPr>
            <w:tcW w:w="2610" w:type="dxa"/>
          </w:tcPr>
          <w:p w:rsidR="00C4202C" w:rsidRDefault="00C4202C" w:rsidP="00260441">
            <w:pPr>
              <w:pStyle w:val="Normal1"/>
              <w:jc w:val="center"/>
              <w:rPr>
                <w:rFonts w:ascii="Times New Roman" w:eastAsia="Times New Roman" w:hAnsi="Times New Roman" w:cs="Times New Roman"/>
                <w:b/>
                <w:sz w:val="20"/>
              </w:rPr>
            </w:pPr>
            <w:r>
              <w:rPr>
                <w:rFonts w:ascii="Times New Roman" w:eastAsia="Times New Roman" w:hAnsi="Times New Roman" w:cs="Times New Roman"/>
                <w:b/>
                <w:sz w:val="20"/>
              </w:rPr>
              <w:t>78.75</w:t>
            </w:r>
          </w:p>
        </w:tc>
        <w:tc>
          <w:tcPr>
            <w:tcW w:w="3060" w:type="dxa"/>
            <w:tcMar>
              <w:top w:w="100" w:type="dxa"/>
              <w:left w:w="100" w:type="dxa"/>
              <w:bottom w:w="100" w:type="dxa"/>
              <w:right w:w="100" w:type="dxa"/>
            </w:tcMar>
          </w:tcPr>
          <w:p w:rsidR="00C4202C" w:rsidRDefault="00C4202C" w:rsidP="00260441">
            <w:pPr>
              <w:pStyle w:val="Normal1"/>
              <w:jc w:val="center"/>
            </w:pPr>
            <w:r>
              <w:rPr>
                <w:rFonts w:ascii="Times New Roman" w:eastAsia="Times New Roman" w:hAnsi="Times New Roman" w:cs="Times New Roman"/>
                <w:b/>
                <w:sz w:val="20"/>
              </w:rPr>
              <w:t xml:space="preserve"> 93.75</w:t>
            </w:r>
          </w:p>
        </w:tc>
      </w:tr>
    </w:tbl>
    <w:p w:rsidR="00C4202C" w:rsidRDefault="00C4202C" w:rsidP="00C4202C">
      <w:pPr>
        <w:spacing w:after="240"/>
      </w:pPr>
    </w:p>
    <w:p w:rsidR="00C4202C" w:rsidRPr="004273F2" w:rsidRDefault="00C4202C" w:rsidP="00C4202C">
      <w:pPr>
        <w:pStyle w:val="Heading2"/>
        <w:spacing w:before="360" w:after="240"/>
        <w:rPr>
          <w:rFonts w:ascii="Times New Roman" w:eastAsia="Times New Roman" w:hAnsi="Times New Roman" w:cs="Times New Roman"/>
        </w:rPr>
      </w:pPr>
      <w:bookmarkStart w:id="38" w:name="_Toc279764129"/>
      <w:r w:rsidRPr="004273F2">
        <w:rPr>
          <w:rFonts w:ascii="Times New Roman" w:eastAsia="Times New Roman" w:hAnsi="Times New Roman" w:cs="Times New Roman"/>
        </w:rPr>
        <w:t>4</w:t>
      </w:r>
      <w:r w:rsidRPr="00814FD2">
        <w:rPr>
          <w:rFonts w:ascii="Times New Roman" w:eastAsia="Times New Roman" w:hAnsi="Times New Roman" w:cs="Times New Roman"/>
        </w:rPr>
        <w:t>.3.   Appendix C – Cost Matrix</w:t>
      </w:r>
      <w:bookmarkEnd w:id="38"/>
      <w:r w:rsidRPr="00814FD2">
        <w:rPr>
          <w:rFonts w:ascii="Times New Roman" w:eastAsia="Times New Roman" w:hAnsi="Times New Roman" w:cs="Times New Roman"/>
        </w:rPr>
        <w:t xml:space="preserve"> </w:t>
      </w:r>
    </w:p>
    <w:tbl>
      <w:tblPr>
        <w:tblStyle w:val="LightList-Accent3"/>
        <w:tblW w:w="0" w:type="auto"/>
        <w:tblLook w:val="00A0"/>
      </w:tblPr>
      <w:tblGrid>
        <w:gridCol w:w="3618"/>
        <w:gridCol w:w="1134"/>
        <w:gridCol w:w="2394"/>
      </w:tblGrid>
      <w:tr w:rsidR="00C4202C" w:rsidRPr="006C03C0" w:rsidTr="00260441">
        <w:trPr>
          <w:cnfStyle w:val="100000000000"/>
        </w:trPr>
        <w:tc>
          <w:tcPr>
            <w:cnfStyle w:val="001000000000"/>
            <w:tcW w:w="3618" w:type="dxa"/>
          </w:tcPr>
          <w:p w:rsidR="00C4202C" w:rsidRPr="00CA1E18" w:rsidRDefault="00C4202C" w:rsidP="00260441">
            <w:pPr>
              <w:autoSpaceDE w:val="0"/>
              <w:autoSpaceDN w:val="0"/>
              <w:adjustRightInd w:val="0"/>
              <w:jc w:val="center"/>
              <w:rPr>
                <w:b w:val="0"/>
                <w:bCs w:val="0"/>
                <w:color w:val="FFFFFF"/>
                <w:sz w:val="22"/>
              </w:rPr>
            </w:pPr>
            <w:r w:rsidRPr="00CA1E18">
              <w:rPr>
                <w:b w:val="0"/>
                <w:bCs w:val="0"/>
                <w:color w:val="FFFFFF"/>
                <w:sz w:val="22"/>
              </w:rPr>
              <w:t>Resources</w:t>
            </w:r>
          </w:p>
        </w:tc>
        <w:tc>
          <w:tcPr>
            <w:cnfStyle w:val="000010000000"/>
            <w:tcW w:w="1134" w:type="dxa"/>
          </w:tcPr>
          <w:p w:rsidR="00C4202C" w:rsidRPr="00CA1E18" w:rsidRDefault="00C4202C" w:rsidP="00260441">
            <w:pPr>
              <w:autoSpaceDE w:val="0"/>
              <w:autoSpaceDN w:val="0"/>
              <w:adjustRightInd w:val="0"/>
              <w:jc w:val="center"/>
              <w:rPr>
                <w:b w:val="0"/>
                <w:bCs w:val="0"/>
                <w:color w:val="FFFFFF"/>
                <w:sz w:val="22"/>
              </w:rPr>
            </w:pPr>
            <w:r w:rsidRPr="00CA1E18">
              <w:rPr>
                <w:b w:val="0"/>
                <w:bCs w:val="0"/>
                <w:color w:val="FFFFFF"/>
                <w:sz w:val="22"/>
              </w:rPr>
              <w:t>Quantity</w:t>
            </w:r>
          </w:p>
        </w:tc>
        <w:tc>
          <w:tcPr>
            <w:tcW w:w="2394" w:type="dxa"/>
          </w:tcPr>
          <w:p w:rsidR="00C4202C" w:rsidRPr="00CA1E18" w:rsidRDefault="00C4202C" w:rsidP="00260441">
            <w:pPr>
              <w:autoSpaceDE w:val="0"/>
              <w:autoSpaceDN w:val="0"/>
              <w:adjustRightInd w:val="0"/>
              <w:jc w:val="center"/>
              <w:cnfStyle w:val="100000000000"/>
              <w:rPr>
                <w:b w:val="0"/>
                <w:bCs w:val="0"/>
                <w:color w:val="FFFFFF"/>
                <w:sz w:val="22"/>
              </w:rPr>
            </w:pPr>
            <w:r w:rsidRPr="00CA1E18">
              <w:rPr>
                <w:b w:val="0"/>
                <w:bCs w:val="0"/>
                <w:color w:val="FFFFFF"/>
                <w:sz w:val="22"/>
              </w:rPr>
              <w:t>Cost</w:t>
            </w:r>
          </w:p>
        </w:tc>
      </w:tr>
      <w:tr w:rsidR="00C4202C" w:rsidRPr="006C03C0" w:rsidTr="00260441">
        <w:trPr>
          <w:cnfStyle w:val="000000100000"/>
        </w:trPr>
        <w:tc>
          <w:tcPr>
            <w:cnfStyle w:val="001000000000"/>
            <w:tcW w:w="3618" w:type="dxa"/>
          </w:tcPr>
          <w:p w:rsidR="00C4202C" w:rsidRPr="00CA1E18" w:rsidRDefault="00C4202C" w:rsidP="00260441">
            <w:pPr>
              <w:autoSpaceDE w:val="0"/>
              <w:autoSpaceDN w:val="0"/>
              <w:adjustRightInd w:val="0"/>
              <w:jc w:val="center"/>
              <w:rPr>
                <w:b w:val="0"/>
                <w:bCs w:val="0"/>
                <w:sz w:val="22"/>
              </w:rPr>
            </w:pPr>
            <w:r w:rsidRPr="00CA1E18">
              <w:rPr>
                <w:b w:val="0"/>
                <w:bCs w:val="0"/>
                <w:sz w:val="22"/>
              </w:rPr>
              <w:t>PC (Hardware)</w:t>
            </w:r>
          </w:p>
        </w:tc>
        <w:tc>
          <w:tcPr>
            <w:cnfStyle w:val="000010000000"/>
            <w:tcW w:w="1134" w:type="dxa"/>
          </w:tcPr>
          <w:p w:rsidR="00C4202C" w:rsidRPr="00CA1E18" w:rsidRDefault="00C4202C" w:rsidP="00260441">
            <w:pPr>
              <w:autoSpaceDE w:val="0"/>
              <w:autoSpaceDN w:val="0"/>
              <w:adjustRightInd w:val="0"/>
              <w:jc w:val="center"/>
              <w:rPr>
                <w:sz w:val="22"/>
              </w:rPr>
            </w:pPr>
            <w:r w:rsidRPr="00CA1E18">
              <w:rPr>
                <w:sz w:val="22"/>
              </w:rPr>
              <w:t>1</w:t>
            </w:r>
          </w:p>
        </w:tc>
        <w:tc>
          <w:tcPr>
            <w:tcW w:w="2394" w:type="dxa"/>
          </w:tcPr>
          <w:p w:rsidR="00C4202C" w:rsidRPr="00CA1E18" w:rsidRDefault="00C4202C" w:rsidP="00260441">
            <w:pPr>
              <w:autoSpaceDE w:val="0"/>
              <w:autoSpaceDN w:val="0"/>
              <w:adjustRightInd w:val="0"/>
              <w:jc w:val="center"/>
              <w:cnfStyle w:val="000000100000"/>
              <w:rPr>
                <w:sz w:val="22"/>
              </w:rPr>
            </w:pPr>
            <w:r w:rsidRPr="00CA1E18">
              <w:rPr>
                <w:sz w:val="22"/>
              </w:rPr>
              <w:t>$0.00</w:t>
            </w:r>
          </w:p>
        </w:tc>
      </w:tr>
      <w:tr w:rsidR="00C4202C" w:rsidRPr="006C03C0" w:rsidTr="00260441">
        <w:tc>
          <w:tcPr>
            <w:cnfStyle w:val="001000000000"/>
            <w:tcW w:w="3618" w:type="dxa"/>
          </w:tcPr>
          <w:p w:rsidR="00C4202C" w:rsidRPr="00CA1E18" w:rsidRDefault="00C4202C" w:rsidP="00260441">
            <w:pPr>
              <w:autoSpaceDE w:val="0"/>
              <w:autoSpaceDN w:val="0"/>
              <w:adjustRightInd w:val="0"/>
              <w:jc w:val="center"/>
              <w:rPr>
                <w:b w:val="0"/>
                <w:bCs w:val="0"/>
                <w:sz w:val="22"/>
              </w:rPr>
            </w:pPr>
            <w:r>
              <w:rPr>
                <w:b w:val="0"/>
                <w:bCs w:val="0"/>
                <w:sz w:val="22"/>
              </w:rPr>
              <w:t>My</w:t>
            </w:r>
            <w:r w:rsidRPr="00CA1E18">
              <w:rPr>
                <w:b w:val="0"/>
                <w:bCs w:val="0"/>
                <w:sz w:val="22"/>
              </w:rPr>
              <w:t>SQL</w:t>
            </w:r>
          </w:p>
        </w:tc>
        <w:tc>
          <w:tcPr>
            <w:cnfStyle w:val="000010000000"/>
            <w:tcW w:w="1134" w:type="dxa"/>
          </w:tcPr>
          <w:p w:rsidR="00C4202C" w:rsidRPr="00CA1E18" w:rsidRDefault="00C4202C" w:rsidP="00260441">
            <w:pPr>
              <w:autoSpaceDE w:val="0"/>
              <w:autoSpaceDN w:val="0"/>
              <w:adjustRightInd w:val="0"/>
              <w:jc w:val="center"/>
              <w:rPr>
                <w:sz w:val="22"/>
              </w:rPr>
            </w:pPr>
            <w:r w:rsidRPr="00CA1E18">
              <w:rPr>
                <w:sz w:val="22"/>
              </w:rPr>
              <w:t>1</w:t>
            </w:r>
          </w:p>
        </w:tc>
        <w:tc>
          <w:tcPr>
            <w:tcW w:w="2394" w:type="dxa"/>
          </w:tcPr>
          <w:p w:rsidR="00C4202C" w:rsidRPr="00CA1E18" w:rsidRDefault="00C4202C" w:rsidP="00260441">
            <w:pPr>
              <w:autoSpaceDE w:val="0"/>
              <w:autoSpaceDN w:val="0"/>
              <w:adjustRightInd w:val="0"/>
              <w:jc w:val="center"/>
              <w:cnfStyle w:val="000000000000"/>
              <w:rPr>
                <w:sz w:val="22"/>
              </w:rPr>
            </w:pPr>
            <w:r w:rsidRPr="00CA1E18">
              <w:rPr>
                <w:sz w:val="22"/>
              </w:rPr>
              <w:t>$0.00</w:t>
            </w:r>
          </w:p>
        </w:tc>
      </w:tr>
      <w:tr w:rsidR="00C4202C" w:rsidRPr="006C03C0" w:rsidTr="00260441">
        <w:trPr>
          <w:cnfStyle w:val="000000100000"/>
        </w:trPr>
        <w:tc>
          <w:tcPr>
            <w:cnfStyle w:val="001000000000"/>
            <w:tcW w:w="3618" w:type="dxa"/>
          </w:tcPr>
          <w:p w:rsidR="00C4202C" w:rsidRPr="00CA1E18" w:rsidRDefault="00C4202C" w:rsidP="00260441">
            <w:pPr>
              <w:jc w:val="center"/>
              <w:rPr>
                <w:b w:val="0"/>
                <w:bCs w:val="0"/>
                <w:sz w:val="22"/>
              </w:rPr>
            </w:pPr>
            <w:r>
              <w:rPr>
                <w:b w:val="0"/>
                <w:bCs w:val="0"/>
                <w:sz w:val="22"/>
              </w:rPr>
              <w:t>Spring Framework</w:t>
            </w:r>
          </w:p>
        </w:tc>
        <w:tc>
          <w:tcPr>
            <w:cnfStyle w:val="000010000000"/>
            <w:tcW w:w="1134" w:type="dxa"/>
          </w:tcPr>
          <w:p w:rsidR="00C4202C" w:rsidRPr="00CA1E18" w:rsidRDefault="00C4202C" w:rsidP="00260441">
            <w:pPr>
              <w:autoSpaceDE w:val="0"/>
              <w:autoSpaceDN w:val="0"/>
              <w:adjustRightInd w:val="0"/>
              <w:jc w:val="center"/>
              <w:rPr>
                <w:sz w:val="22"/>
              </w:rPr>
            </w:pPr>
          </w:p>
        </w:tc>
        <w:tc>
          <w:tcPr>
            <w:tcW w:w="2394" w:type="dxa"/>
          </w:tcPr>
          <w:p w:rsidR="00C4202C" w:rsidRPr="00CA1E18" w:rsidRDefault="00C4202C" w:rsidP="00260441">
            <w:pPr>
              <w:autoSpaceDE w:val="0"/>
              <w:autoSpaceDN w:val="0"/>
              <w:adjustRightInd w:val="0"/>
              <w:jc w:val="center"/>
              <w:cnfStyle w:val="000000100000"/>
              <w:rPr>
                <w:sz w:val="22"/>
              </w:rPr>
            </w:pPr>
            <w:r>
              <w:rPr>
                <w:sz w:val="22"/>
              </w:rPr>
              <w:t>$0.00</w:t>
            </w:r>
          </w:p>
        </w:tc>
      </w:tr>
      <w:tr w:rsidR="00C4202C" w:rsidRPr="006C03C0" w:rsidTr="00260441">
        <w:tc>
          <w:tcPr>
            <w:cnfStyle w:val="001000000000"/>
            <w:tcW w:w="3618" w:type="dxa"/>
          </w:tcPr>
          <w:p w:rsidR="00C4202C" w:rsidRPr="00CA1E18" w:rsidRDefault="00C4202C" w:rsidP="00260441">
            <w:pPr>
              <w:jc w:val="center"/>
              <w:rPr>
                <w:b w:val="0"/>
                <w:bCs w:val="0"/>
                <w:sz w:val="22"/>
              </w:rPr>
            </w:pPr>
            <w:r>
              <w:rPr>
                <w:b w:val="0"/>
                <w:bCs w:val="0"/>
                <w:sz w:val="22"/>
              </w:rPr>
              <w:t>JQuery Library</w:t>
            </w:r>
          </w:p>
        </w:tc>
        <w:tc>
          <w:tcPr>
            <w:cnfStyle w:val="000010000000"/>
            <w:tcW w:w="1134" w:type="dxa"/>
          </w:tcPr>
          <w:p w:rsidR="00C4202C" w:rsidRPr="00CA1E18" w:rsidRDefault="00C4202C" w:rsidP="00260441">
            <w:pPr>
              <w:autoSpaceDE w:val="0"/>
              <w:autoSpaceDN w:val="0"/>
              <w:adjustRightInd w:val="0"/>
              <w:jc w:val="center"/>
              <w:rPr>
                <w:sz w:val="22"/>
              </w:rPr>
            </w:pPr>
          </w:p>
        </w:tc>
        <w:tc>
          <w:tcPr>
            <w:tcW w:w="2394" w:type="dxa"/>
          </w:tcPr>
          <w:p w:rsidR="00C4202C" w:rsidRPr="00CA1E18" w:rsidRDefault="00C4202C" w:rsidP="00260441">
            <w:pPr>
              <w:autoSpaceDE w:val="0"/>
              <w:autoSpaceDN w:val="0"/>
              <w:adjustRightInd w:val="0"/>
              <w:jc w:val="center"/>
              <w:cnfStyle w:val="000000000000"/>
              <w:rPr>
                <w:sz w:val="22"/>
              </w:rPr>
            </w:pPr>
            <w:r>
              <w:rPr>
                <w:sz w:val="22"/>
              </w:rPr>
              <w:t>$0.00</w:t>
            </w:r>
          </w:p>
        </w:tc>
      </w:tr>
      <w:tr w:rsidR="00C4202C" w:rsidRPr="006C03C0" w:rsidTr="00260441">
        <w:trPr>
          <w:cnfStyle w:val="000000100000"/>
        </w:trPr>
        <w:tc>
          <w:tcPr>
            <w:cnfStyle w:val="001000000000"/>
            <w:tcW w:w="3618" w:type="dxa"/>
          </w:tcPr>
          <w:p w:rsidR="00C4202C" w:rsidRPr="00CA1E18" w:rsidRDefault="00C4202C" w:rsidP="00260441">
            <w:pPr>
              <w:jc w:val="center"/>
              <w:rPr>
                <w:b w:val="0"/>
                <w:bCs w:val="0"/>
                <w:sz w:val="22"/>
              </w:rPr>
            </w:pPr>
            <w:r>
              <w:rPr>
                <w:b w:val="0"/>
                <w:bCs w:val="0"/>
                <w:sz w:val="22"/>
              </w:rPr>
              <w:t>Bootstrap 3 Framework</w:t>
            </w:r>
          </w:p>
        </w:tc>
        <w:tc>
          <w:tcPr>
            <w:cnfStyle w:val="000010000000"/>
            <w:tcW w:w="1134" w:type="dxa"/>
          </w:tcPr>
          <w:p w:rsidR="00C4202C" w:rsidRPr="00CA1E18" w:rsidRDefault="00C4202C" w:rsidP="00260441">
            <w:pPr>
              <w:autoSpaceDE w:val="0"/>
              <w:autoSpaceDN w:val="0"/>
              <w:adjustRightInd w:val="0"/>
              <w:jc w:val="center"/>
              <w:rPr>
                <w:sz w:val="22"/>
              </w:rPr>
            </w:pPr>
          </w:p>
        </w:tc>
        <w:tc>
          <w:tcPr>
            <w:tcW w:w="2394" w:type="dxa"/>
          </w:tcPr>
          <w:p w:rsidR="00C4202C" w:rsidRPr="00CA1E18" w:rsidRDefault="00C4202C" w:rsidP="00260441">
            <w:pPr>
              <w:autoSpaceDE w:val="0"/>
              <w:autoSpaceDN w:val="0"/>
              <w:adjustRightInd w:val="0"/>
              <w:jc w:val="center"/>
              <w:cnfStyle w:val="000000100000"/>
              <w:rPr>
                <w:sz w:val="22"/>
              </w:rPr>
            </w:pPr>
            <w:r>
              <w:rPr>
                <w:sz w:val="22"/>
              </w:rPr>
              <w:t>$0.00</w:t>
            </w:r>
          </w:p>
        </w:tc>
      </w:tr>
      <w:tr w:rsidR="00C4202C" w:rsidRPr="006C03C0" w:rsidTr="00260441">
        <w:tc>
          <w:tcPr>
            <w:cnfStyle w:val="001000000000"/>
            <w:tcW w:w="3618" w:type="dxa"/>
          </w:tcPr>
          <w:p w:rsidR="00C4202C" w:rsidRPr="00CA1E18" w:rsidRDefault="00C4202C" w:rsidP="00260441">
            <w:pPr>
              <w:jc w:val="center"/>
              <w:rPr>
                <w:b w:val="0"/>
                <w:bCs w:val="0"/>
                <w:sz w:val="22"/>
              </w:rPr>
            </w:pPr>
            <w:r>
              <w:rPr>
                <w:b w:val="0"/>
                <w:bCs w:val="0"/>
                <w:sz w:val="22"/>
              </w:rPr>
              <w:t>Quartz Scheduler</w:t>
            </w:r>
          </w:p>
        </w:tc>
        <w:tc>
          <w:tcPr>
            <w:cnfStyle w:val="000010000000"/>
            <w:tcW w:w="1134" w:type="dxa"/>
          </w:tcPr>
          <w:p w:rsidR="00C4202C" w:rsidRPr="00CA1E18" w:rsidRDefault="00C4202C" w:rsidP="00260441">
            <w:pPr>
              <w:autoSpaceDE w:val="0"/>
              <w:autoSpaceDN w:val="0"/>
              <w:adjustRightInd w:val="0"/>
              <w:jc w:val="center"/>
              <w:rPr>
                <w:sz w:val="22"/>
              </w:rPr>
            </w:pPr>
          </w:p>
        </w:tc>
        <w:tc>
          <w:tcPr>
            <w:tcW w:w="2394" w:type="dxa"/>
          </w:tcPr>
          <w:p w:rsidR="00C4202C" w:rsidRPr="00CA1E18" w:rsidRDefault="00C4202C" w:rsidP="00260441">
            <w:pPr>
              <w:autoSpaceDE w:val="0"/>
              <w:autoSpaceDN w:val="0"/>
              <w:adjustRightInd w:val="0"/>
              <w:jc w:val="center"/>
              <w:cnfStyle w:val="000000000000"/>
              <w:rPr>
                <w:sz w:val="22"/>
              </w:rPr>
            </w:pPr>
            <w:r>
              <w:rPr>
                <w:sz w:val="22"/>
              </w:rPr>
              <w:t>$0.00</w:t>
            </w:r>
          </w:p>
        </w:tc>
      </w:tr>
      <w:tr w:rsidR="00C4202C" w:rsidRPr="006C03C0" w:rsidTr="00260441">
        <w:trPr>
          <w:cnfStyle w:val="000000100000"/>
        </w:trPr>
        <w:tc>
          <w:tcPr>
            <w:cnfStyle w:val="001000000000"/>
            <w:tcW w:w="3618" w:type="dxa"/>
          </w:tcPr>
          <w:p w:rsidR="00C4202C" w:rsidRPr="00CA1E18" w:rsidRDefault="00C4202C" w:rsidP="00260441">
            <w:pPr>
              <w:jc w:val="center"/>
              <w:rPr>
                <w:b w:val="0"/>
                <w:bCs w:val="0"/>
                <w:sz w:val="22"/>
              </w:rPr>
            </w:pPr>
            <w:r w:rsidRPr="00CA1E18">
              <w:rPr>
                <w:b w:val="0"/>
                <w:bCs w:val="0"/>
                <w:sz w:val="22"/>
              </w:rPr>
              <w:t>Development</w:t>
            </w:r>
          </w:p>
        </w:tc>
        <w:tc>
          <w:tcPr>
            <w:cnfStyle w:val="000010000000"/>
            <w:tcW w:w="1134" w:type="dxa"/>
          </w:tcPr>
          <w:p w:rsidR="00C4202C" w:rsidRPr="00CA1E18" w:rsidRDefault="00C4202C" w:rsidP="00260441">
            <w:pPr>
              <w:autoSpaceDE w:val="0"/>
              <w:autoSpaceDN w:val="0"/>
              <w:adjustRightInd w:val="0"/>
              <w:jc w:val="center"/>
              <w:rPr>
                <w:sz w:val="22"/>
              </w:rPr>
            </w:pPr>
          </w:p>
        </w:tc>
        <w:tc>
          <w:tcPr>
            <w:tcW w:w="2394" w:type="dxa"/>
          </w:tcPr>
          <w:p w:rsidR="00C4202C" w:rsidRPr="00CA1E18" w:rsidRDefault="00C4202C" w:rsidP="00260441">
            <w:pPr>
              <w:autoSpaceDE w:val="0"/>
              <w:autoSpaceDN w:val="0"/>
              <w:adjustRightInd w:val="0"/>
              <w:jc w:val="center"/>
              <w:cnfStyle w:val="000000100000"/>
              <w:rPr>
                <w:sz w:val="22"/>
              </w:rPr>
            </w:pPr>
            <w:r w:rsidRPr="00CA1E18">
              <w:rPr>
                <w:sz w:val="22"/>
              </w:rPr>
              <w:t>$0.00</w:t>
            </w:r>
          </w:p>
        </w:tc>
      </w:tr>
      <w:tr w:rsidR="00C4202C" w:rsidRPr="006C03C0" w:rsidTr="00260441">
        <w:tc>
          <w:tcPr>
            <w:cnfStyle w:val="001000000000"/>
            <w:tcW w:w="3618" w:type="dxa"/>
          </w:tcPr>
          <w:p w:rsidR="00C4202C" w:rsidRPr="00CA1E18" w:rsidRDefault="00C4202C" w:rsidP="00260441">
            <w:pPr>
              <w:jc w:val="center"/>
              <w:rPr>
                <w:b w:val="0"/>
                <w:bCs w:val="0"/>
                <w:sz w:val="22"/>
              </w:rPr>
            </w:pPr>
            <w:r w:rsidRPr="00CA1E18">
              <w:rPr>
                <w:b w:val="0"/>
                <w:bCs w:val="0"/>
                <w:sz w:val="22"/>
              </w:rPr>
              <w:t>Testing</w:t>
            </w:r>
          </w:p>
        </w:tc>
        <w:tc>
          <w:tcPr>
            <w:cnfStyle w:val="000010000000"/>
            <w:tcW w:w="1134" w:type="dxa"/>
          </w:tcPr>
          <w:p w:rsidR="00C4202C" w:rsidRPr="00CA1E18" w:rsidRDefault="00C4202C" w:rsidP="00260441">
            <w:pPr>
              <w:autoSpaceDE w:val="0"/>
              <w:autoSpaceDN w:val="0"/>
              <w:adjustRightInd w:val="0"/>
              <w:jc w:val="center"/>
              <w:rPr>
                <w:sz w:val="22"/>
              </w:rPr>
            </w:pPr>
          </w:p>
        </w:tc>
        <w:tc>
          <w:tcPr>
            <w:tcW w:w="2394" w:type="dxa"/>
          </w:tcPr>
          <w:p w:rsidR="00C4202C" w:rsidRPr="00CA1E18" w:rsidRDefault="00C4202C" w:rsidP="00260441">
            <w:pPr>
              <w:autoSpaceDE w:val="0"/>
              <w:autoSpaceDN w:val="0"/>
              <w:adjustRightInd w:val="0"/>
              <w:jc w:val="center"/>
              <w:cnfStyle w:val="000000000000"/>
              <w:rPr>
                <w:sz w:val="22"/>
              </w:rPr>
            </w:pPr>
            <w:r w:rsidRPr="00CA1E18">
              <w:rPr>
                <w:sz w:val="22"/>
              </w:rPr>
              <w:t>$0.00</w:t>
            </w:r>
          </w:p>
        </w:tc>
      </w:tr>
      <w:tr w:rsidR="00C4202C" w:rsidRPr="006C03C0" w:rsidTr="00260441">
        <w:trPr>
          <w:cnfStyle w:val="000000100000"/>
        </w:trPr>
        <w:tc>
          <w:tcPr>
            <w:cnfStyle w:val="001000000000"/>
            <w:tcW w:w="3618" w:type="dxa"/>
          </w:tcPr>
          <w:p w:rsidR="00C4202C" w:rsidRPr="00CA1E18" w:rsidRDefault="00C4202C" w:rsidP="00260441">
            <w:pPr>
              <w:jc w:val="center"/>
              <w:rPr>
                <w:b w:val="0"/>
                <w:bCs w:val="0"/>
                <w:sz w:val="22"/>
              </w:rPr>
            </w:pPr>
            <w:r>
              <w:rPr>
                <w:b w:val="0"/>
                <w:bCs w:val="0"/>
                <w:sz w:val="22"/>
              </w:rPr>
              <w:t>Total Costs:</w:t>
            </w:r>
          </w:p>
        </w:tc>
        <w:tc>
          <w:tcPr>
            <w:cnfStyle w:val="000010000000"/>
            <w:tcW w:w="1134" w:type="dxa"/>
          </w:tcPr>
          <w:p w:rsidR="00C4202C" w:rsidRPr="00CA1E18" w:rsidRDefault="00C4202C" w:rsidP="00260441">
            <w:pPr>
              <w:autoSpaceDE w:val="0"/>
              <w:autoSpaceDN w:val="0"/>
              <w:adjustRightInd w:val="0"/>
              <w:jc w:val="center"/>
              <w:rPr>
                <w:sz w:val="22"/>
              </w:rPr>
            </w:pPr>
          </w:p>
        </w:tc>
        <w:tc>
          <w:tcPr>
            <w:tcW w:w="2394" w:type="dxa"/>
          </w:tcPr>
          <w:p w:rsidR="00C4202C" w:rsidRPr="00CA1E18" w:rsidRDefault="00C4202C" w:rsidP="00260441">
            <w:pPr>
              <w:autoSpaceDE w:val="0"/>
              <w:autoSpaceDN w:val="0"/>
              <w:adjustRightInd w:val="0"/>
              <w:jc w:val="center"/>
              <w:cnfStyle w:val="000000100000"/>
              <w:rPr>
                <w:sz w:val="22"/>
              </w:rPr>
            </w:pPr>
            <w:r w:rsidRPr="00CA1E18">
              <w:rPr>
                <w:sz w:val="22"/>
              </w:rPr>
              <w:t>$0.00</w:t>
            </w:r>
          </w:p>
        </w:tc>
      </w:tr>
    </w:tbl>
    <w:p w:rsidR="00C4202C" w:rsidRDefault="00C4202C" w:rsidP="00C4202C">
      <w:pPr>
        <w:spacing w:after="240"/>
      </w:pPr>
    </w:p>
    <w:p w:rsidR="00C4202C" w:rsidRDefault="00C4202C" w:rsidP="00C4202C">
      <w:pPr>
        <w:pStyle w:val="Heading2"/>
        <w:spacing w:before="360" w:after="240"/>
      </w:pPr>
      <w:bookmarkStart w:id="39" w:name="_Toc374308934"/>
      <w:bookmarkStart w:id="40" w:name="_Toc279764130"/>
      <w:r w:rsidRPr="003443C3">
        <w:rPr>
          <w:rFonts w:ascii="Times New Roman" w:eastAsia="Times New Roman" w:hAnsi="Times New Roman" w:cs="Times New Roman"/>
        </w:rPr>
        <w:t>4.4.   Appendix D - Diary of Meetings</w:t>
      </w:r>
      <w:bookmarkEnd w:id="39"/>
      <w:bookmarkEnd w:id="40"/>
      <w:r>
        <w:rPr>
          <w:rFonts w:ascii="Times New Roman" w:eastAsia="Times New Roman" w:hAnsi="Times New Roman" w:cs="Times New Roman"/>
        </w:rPr>
        <w:t xml:space="preserve"> </w:t>
      </w:r>
    </w:p>
    <w:p w:rsidR="0041221C" w:rsidRPr="00DA2067" w:rsidRDefault="0041221C" w:rsidP="0041221C">
      <w:pPr>
        <w:pStyle w:val="NoSpacing"/>
        <w:rPr>
          <w:b/>
          <w:u w:val="single"/>
        </w:rPr>
      </w:pPr>
      <w:r w:rsidRPr="00DA2067">
        <w:rPr>
          <w:b/>
          <w:u w:val="single"/>
        </w:rPr>
        <w:t>Meeting  1</w:t>
      </w:r>
    </w:p>
    <w:p w:rsidR="00C431C0" w:rsidRPr="00C431C0" w:rsidRDefault="00C431C0" w:rsidP="00C431C0">
      <w:pPr>
        <w:pStyle w:val="NoSpacing"/>
      </w:pPr>
      <w:r w:rsidRPr="00C431C0">
        <w:rPr>
          <w:b/>
        </w:rPr>
        <w:t>Time:</w:t>
      </w:r>
      <w:r w:rsidRPr="00C431C0">
        <w:t xml:space="preserve"> 6:15PM-7:15PM</w:t>
      </w:r>
    </w:p>
    <w:p w:rsidR="00C431C0" w:rsidRPr="00C431C0" w:rsidRDefault="00C431C0" w:rsidP="00C431C0">
      <w:pPr>
        <w:pStyle w:val="NoSpacing"/>
      </w:pPr>
      <w:r w:rsidRPr="00C431C0">
        <w:rPr>
          <w:b/>
        </w:rPr>
        <w:t>Date:</w:t>
      </w:r>
      <w:r w:rsidRPr="00C431C0">
        <w:t xml:space="preserve"> </w:t>
      </w:r>
      <w:r>
        <w:t>1</w:t>
      </w:r>
      <w:r w:rsidRPr="00C431C0">
        <w:t>/</w:t>
      </w:r>
      <w:r>
        <w:t>22</w:t>
      </w:r>
      <w:r w:rsidRPr="00C431C0">
        <w:t>/2015</w:t>
      </w:r>
    </w:p>
    <w:p w:rsidR="00C431C0" w:rsidRPr="00C431C0" w:rsidRDefault="00C431C0" w:rsidP="00C431C0">
      <w:pPr>
        <w:pStyle w:val="NoSpacing"/>
        <w:rPr>
          <w:b/>
        </w:rPr>
      </w:pPr>
      <w:r w:rsidRPr="00C431C0">
        <w:rPr>
          <w:b/>
        </w:rPr>
        <w:t>Members Participated:</w:t>
      </w:r>
    </w:p>
    <w:p w:rsidR="0041221C" w:rsidRDefault="0049686F" w:rsidP="0041221C">
      <w:pPr>
        <w:pStyle w:val="NoSpacing"/>
      </w:pPr>
      <w:r>
        <w:t>Michael</w:t>
      </w:r>
      <w:r w:rsidR="0041221C">
        <w:t xml:space="preserve"> Lazo - scrum master</w:t>
      </w:r>
    </w:p>
    <w:p w:rsidR="0041221C" w:rsidRDefault="0041221C" w:rsidP="0041221C">
      <w:pPr>
        <w:pStyle w:val="NoSpacing"/>
      </w:pPr>
      <w:r>
        <w:t>Kenneth Kon</w:t>
      </w:r>
    </w:p>
    <w:p w:rsidR="0041221C" w:rsidRDefault="0041221C" w:rsidP="0041221C">
      <w:pPr>
        <w:pStyle w:val="NoSpacing"/>
      </w:pPr>
      <w:r>
        <w:t>Bernard Parenteau</w:t>
      </w:r>
    </w:p>
    <w:p w:rsidR="0041221C" w:rsidRDefault="0041221C" w:rsidP="0041221C">
      <w:pPr>
        <w:pStyle w:val="NoSpacing"/>
      </w:pPr>
      <w:r w:rsidRPr="00234180">
        <w:rPr>
          <w:b/>
        </w:rPr>
        <w:t>Topic</w:t>
      </w:r>
      <w:r>
        <w:t>:</w:t>
      </w:r>
    </w:p>
    <w:p w:rsidR="0041221C" w:rsidRDefault="0041221C" w:rsidP="0041221C">
      <w:pPr>
        <w:pStyle w:val="NoSpacing"/>
      </w:pPr>
      <w:r>
        <w:t>Talking about the requirements with Bernard for Virtual Queue 2.0</w:t>
      </w:r>
    </w:p>
    <w:p w:rsidR="0041221C" w:rsidRDefault="0041221C" w:rsidP="0041221C">
      <w:pPr>
        <w:pStyle w:val="NoSpacing"/>
      </w:pPr>
    </w:p>
    <w:p w:rsidR="0041221C" w:rsidRPr="00DA2067" w:rsidRDefault="0041221C" w:rsidP="0041221C">
      <w:pPr>
        <w:pStyle w:val="NoSpacing"/>
        <w:rPr>
          <w:b/>
          <w:u w:val="single"/>
        </w:rPr>
      </w:pPr>
      <w:r w:rsidRPr="00DA2067">
        <w:rPr>
          <w:b/>
          <w:u w:val="single"/>
        </w:rPr>
        <w:t>Meeting  2</w:t>
      </w:r>
    </w:p>
    <w:p w:rsidR="00C431C0" w:rsidRPr="00C431C0" w:rsidRDefault="00C431C0" w:rsidP="00C431C0">
      <w:pPr>
        <w:pStyle w:val="NoSpacing"/>
      </w:pPr>
      <w:r w:rsidRPr="00C431C0">
        <w:rPr>
          <w:b/>
        </w:rPr>
        <w:t>Time:</w:t>
      </w:r>
      <w:r w:rsidRPr="00C431C0">
        <w:t xml:space="preserve"> 6:15PM-7:15PM</w:t>
      </w:r>
    </w:p>
    <w:p w:rsidR="00C431C0" w:rsidRPr="00C431C0" w:rsidRDefault="00C431C0" w:rsidP="00C431C0">
      <w:pPr>
        <w:pStyle w:val="NoSpacing"/>
      </w:pPr>
      <w:r w:rsidRPr="00C431C0">
        <w:rPr>
          <w:b/>
        </w:rPr>
        <w:t>Date:</w:t>
      </w:r>
      <w:r w:rsidRPr="00C431C0">
        <w:t xml:space="preserve"> </w:t>
      </w:r>
      <w:r>
        <w:t>1</w:t>
      </w:r>
      <w:r w:rsidRPr="00C431C0">
        <w:t>/</w:t>
      </w:r>
      <w:r>
        <w:t>29</w:t>
      </w:r>
      <w:r w:rsidRPr="00C431C0">
        <w:t>/2015</w:t>
      </w:r>
    </w:p>
    <w:p w:rsidR="00C431C0" w:rsidRPr="00C431C0" w:rsidRDefault="00C431C0" w:rsidP="00C431C0">
      <w:pPr>
        <w:pStyle w:val="NoSpacing"/>
        <w:rPr>
          <w:b/>
        </w:rPr>
      </w:pPr>
      <w:r w:rsidRPr="00C431C0">
        <w:rPr>
          <w:b/>
        </w:rPr>
        <w:t>Members Participated:</w:t>
      </w:r>
    </w:p>
    <w:p w:rsidR="0041221C" w:rsidRDefault="0049686F" w:rsidP="0041221C">
      <w:pPr>
        <w:pStyle w:val="NoSpacing"/>
      </w:pPr>
      <w:r>
        <w:lastRenderedPageBreak/>
        <w:t xml:space="preserve">Michael </w:t>
      </w:r>
      <w:r w:rsidR="0041221C">
        <w:t xml:space="preserve">Lazo </w:t>
      </w:r>
    </w:p>
    <w:p w:rsidR="0041221C" w:rsidRDefault="0041221C" w:rsidP="0041221C">
      <w:pPr>
        <w:pStyle w:val="NoSpacing"/>
      </w:pPr>
      <w:r>
        <w:t>Kenneth Kon - scrum master</w:t>
      </w:r>
    </w:p>
    <w:p w:rsidR="0041221C" w:rsidRDefault="0041221C" w:rsidP="0041221C">
      <w:pPr>
        <w:pStyle w:val="NoSpacing"/>
      </w:pPr>
      <w:r>
        <w:t>Bernard Parenteau</w:t>
      </w:r>
    </w:p>
    <w:p w:rsidR="0041221C" w:rsidRDefault="0041221C" w:rsidP="0041221C">
      <w:pPr>
        <w:pStyle w:val="NoSpacing"/>
      </w:pPr>
      <w:r w:rsidRPr="00234180">
        <w:rPr>
          <w:b/>
        </w:rPr>
        <w:t>Topic</w:t>
      </w:r>
      <w:r>
        <w:t>:</w:t>
      </w:r>
    </w:p>
    <w:p w:rsidR="0041221C" w:rsidRDefault="0041221C" w:rsidP="0041221C">
      <w:pPr>
        <w:pStyle w:val="NoSpacing"/>
      </w:pPr>
      <w:r>
        <w:t>Discussed about the Database layout and the fields of Virtual Queue 2.0</w:t>
      </w:r>
    </w:p>
    <w:p w:rsidR="0041221C" w:rsidRDefault="0041221C" w:rsidP="0041221C">
      <w:pPr>
        <w:pStyle w:val="NoSpacing"/>
      </w:pPr>
    </w:p>
    <w:p w:rsidR="0041221C" w:rsidRPr="00DA2067" w:rsidRDefault="0041221C" w:rsidP="0041221C">
      <w:pPr>
        <w:pStyle w:val="NoSpacing"/>
        <w:rPr>
          <w:b/>
          <w:u w:val="single"/>
        </w:rPr>
      </w:pPr>
      <w:r w:rsidRPr="00DA2067">
        <w:rPr>
          <w:b/>
          <w:u w:val="single"/>
        </w:rPr>
        <w:t>Meeting  3</w:t>
      </w:r>
    </w:p>
    <w:p w:rsidR="00C431C0" w:rsidRPr="00C431C0" w:rsidRDefault="00C431C0" w:rsidP="00C431C0">
      <w:pPr>
        <w:pStyle w:val="NoSpacing"/>
      </w:pPr>
      <w:r w:rsidRPr="00C431C0">
        <w:rPr>
          <w:b/>
        </w:rPr>
        <w:t>Time:</w:t>
      </w:r>
      <w:r w:rsidRPr="00C431C0">
        <w:t xml:space="preserve"> 6:15PM-7:15PM</w:t>
      </w:r>
    </w:p>
    <w:p w:rsidR="00C431C0" w:rsidRPr="00C431C0" w:rsidRDefault="00C431C0" w:rsidP="00C431C0">
      <w:pPr>
        <w:pStyle w:val="NoSpacing"/>
      </w:pPr>
      <w:r w:rsidRPr="00C431C0">
        <w:rPr>
          <w:b/>
        </w:rPr>
        <w:t>Date:</w:t>
      </w:r>
      <w:r w:rsidRPr="00C431C0">
        <w:t xml:space="preserve"> </w:t>
      </w:r>
      <w:r>
        <w:t>2</w:t>
      </w:r>
      <w:r w:rsidRPr="00C431C0">
        <w:t>/</w:t>
      </w:r>
      <w:r>
        <w:t>0</w:t>
      </w:r>
      <w:r w:rsidRPr="00C431C0">
        <w:t>3/2015</w:t>
      </w:r>
    </w:p>
    <w:p w:rsidR="00C431C0" w:rsidRPr="00C431C0" w:rsidRDefault="00C431C0" w:rsidP="00C431C0">
      <w:pPr>
        <w:pStyle w:val="NoSpacing"/>
        <w:rPr>
          <w:b/>
        </w:rPr>
      </w:pPr>
      <w:r w:rsidRPr="00C431C0">
        <w:rPr>
          <w:b/>
        </w:rPr>
        <w:t>Members Participated:</w:t>
      </w:r>
    </w:p>
    <w:p w:rsidR="0041221C" w:rsidRDefault="0049686F" w:rsidP="0041221C">
      <w:pPr>
        <w:pStyle w:val="NoSpacing"/>
      </w:pPr>
      <w:r>
        <w:t xml:space="preserve">Michael </w:t>
      </w:r>
      <w:r w:rsidR="0041221C">
        <w:t>Lazo - scrum master</w:t>
      </w:r>
    </w:p>
    <w:p w:rsidR="0041221C" w:rsidRDefault="0041221C" w:rsidP="0041221C">
      <w:pPr>
        <w:pStyle w:val="NoSpacing"/>
      </w:pPr>
      <w:r>
        <w:t xml:space="preserve">Kenneth Kon </w:t>
      </w:r>
    </w:p>
    <w:p w:rsidR="0041221C" w:rsidRDefault="0041221C" w:rsidP="0041221C">
      <w:pPr>
        <w:pStyle w:val="NoSpacing"/>
      </w:pPr>
      <w:r>
        <w:t>Bernard Parenteau</w:t>
      </w:r>
    </w:p>
    <w:p w:rsidR="0041221C" w:rsidRDefault="0041221C" w:rsidP="0041221C">
      <w:pPr>
        <w:pStyle w:val="NoSpacing"/>
      </w:pPr>
      <w:r>
        <w:t>Topic:</w:t>
      </w:r>
    </w:p>
    <w:p w:rsidR="0041221C" w:rsidRDefault="0041221C" w:rsidP="0041221C">
      <w:pPr>
        <w:pStyle w:val="NoSpacing"/>
      </w:pPr>
      <w:r>
        <w:t>Discussed on what User Story we should work on with the Product Owner/Mentor, for Sprint 1.</w:t>
      </w:r>
    </w:p>
    <w:p w:rsidR="0041221C" w:rsidRDefault="0041221C" w:rsidP="0041221C">
      <w:pPr>
        <w:pStyle w:val="NoSpacing"/>
      </w:pPr>
    </w:p>
    <w:p w:rsidR="0041221C" w:rsidRPr="00DA2067" w:rsidRDefault="0041221C" w:rsidP="0041221C">
      <w:pPr>
        <w:pStyle w:val="NoSpacing"/>
        <w:rPr>
          <w:b/>
          <w:u w:val="single"/>
        </w:rPr>
      </w:pPr>
      <w:r w:rsidRPr="00DA2067">
        <w:rPr>
          <w:b/>
          <w:u w:val="single"/>
        </w:rPr>
        <w:t>Meeting  4</w:t>
      </w:r>
    </w:p>
    <w:p w:rsidR="00C431C0" w:rsidRPr="00C431C0" w:rsidRDefault="00C431C0" w:rsidP="00C431C0">
      <w:pPr>
        <w:pStyle w:val="NoSpacing"/>
      </w:pPr>
      <w:r w:rsidRPr="00C431C0">
        <w:rPr>
          <w:b/>
        </w:rPr>
        <w:t>Time:</w:t>
      </w:r>
      <w:r w:rsidRPr="00C431C0">
        <w:t xml:space="preserve"> 6:15PM-7:15PM</w:t>
      </w:r>
    </w:p>
    <w:p w:rsidR="00C431C0" w:rsidRPr="00C431C0" w:rsidRDefault="00C431C0" w:rsidP="00C431C0">
      <w:pPr>
        <w:pStyle w:val="NoSpacing"/>
      </w:pPr>
      <w:r w:rsidRPr="00C431C0">
        <w:rPr>
          <w:b/>
        </w:rPr>
        <w:t>Date:</w:t>
      </w:r>
      <w:r w:rsidRPr="00C431C0">
        <w:t xml:space="preserve"> </w:t>
      </w:r>
      <w:r>
        <w:t>2</w:t>
      </w:r>
      <w:r w:rsidRPr="00C431C0">
        <w:t>/</w:t>
      </w:r>
      <w:r>
        <w:t>09</w:t>
      </w:r>
      <w:r w:rsidRPr="00C431C0">
        <w:t>/2015</w:t>
      </w:r>
    </w:p>
    <w:p w:rsidR="00C431C0" w:rsidRPr="00C431C0" w:rsidRDefault="00C431C0" w:rsidP="00C431C0">
      <w:pPr>
        <w:pStyle w:val="NoSpacing"/>
        <w:rPr>
          <w:b/>
        </w:rPr>
      </w:pPr>
      <w:r w:rsidRPr="00C431C0">
        <w:rPr>
          <w:b/>
        </w:rPr>
        <w:t>Members Participated:</w:t>
      </w:r>
    </w:p>
    <w:p w:rsidR="0041221C" w:rsidRDefault="0049686F" w:rsidP="0041221C">
      <w:pPr>
        <w:pStyle w:val="NoSpacing"/>
      </w:pPr>
      <w:r>
        <w:t xml:space="preserve">Michael </w:t>
      </w:r>
      <w:r w:rsidR="0041221C">
        <w:t xml:space="preserve">Lazo </w:t>
      </w:r>
    </w:p>
    <w:p w:rsidR="0041221C" w:rsidRDefault="0041221C" w:rsidP="0041221C">
      <w:pPr>
        <w:pStyle w:val="NoSpacing"/>
      </w:pPr>
      <w:r>
        <w:t>Kenneth Kon - scrum master</w:t>
      </w:r>
    </w:p>
    <w:p w:rsidR="0041221C" w:rsidRDefault="0041221C" w:rsidP="0041221C">
      <w:pPr>
        <w:pStyle w:val="NoSpacing"/>
      </w:pPr>
      <w:r>
        <w:t>Bernard Parenteau</w:t>
      </w:r>
    </w:p>
    <w:p w:rsidR="0041221C" w:rsidRDefault="0041221C" w:rsidP="0041221C">
      <w:pPr>
        <w:pStyle w:val="NoSpacing"/>
      </w:pPr>
      <w:r w:rsidRPr="00234180">
        <w:rPr>
          <w:b/>
        </w:rPr>
        <w:t>Topic</w:t>
      </w:r>
      <w:r>
        <w:t>:</w:t>
      </w:r>
    </w:p>
    <w:p w:rsidR="0041221C" w:rsidRDefault="0041221C" w:rsidP="0041221C">
      <w:pPr>
        <w:pStyle w:val="NoSpacing"/>
      </w:pPr>
      <w:r>
        <w:t>Discussed our progress on the Sprint 1, discussed any impediments.</w:t>
      </w:r>
    </w:p>
    <w:p w:rsidR="0041221C" w:rsidRDefault="0041221C" w:rsidP="0041221C">
      <w:pPr>
        <w:pStyle w:val="NoSpacing"/>
      </w:pPr>
    </w:p>
    <w:p w:rsidR="0041221C" w:rsidRPr="00DA2067" w:rsidRDefault="0041221C" w:rsidP="0041221C">
      <w:pPr>
        <w:pStyle w:val="NoSpacing"/>
        <w:rPr>
          <w:b/>
          <w:u w:val="single"/>
        </w:rPr>
      </w:pPr>
      <w:r w:rsidRPr="00DA2067">
        <w:rPr>
          <w:b/>
          <w:u w:val="single"/>
        </w:rPr>
        <w:t>Meeting  5</w:t>
      </w:r>
    </w:p>
    <w:p w:rsidR="00C431C0" w:rsidRPr="00C431C0" w:rsidRDefault="00C431C0" w:rsidP="00C431C0">
      <w:pPr>
        <w:pStyle w:val="NoSpacing"/>
      </w:pPr>
      <w:r w:rsidRPr="00C431C0">
        <w:rPr>
          <w:b/>
        </w:rPr>
        <w:t>Time:</w:t>
      </w:r>
      <w:r w:rsidRPr="00C431C0">
        <w:t xml:space="preserve"> 6:15PM-7:15PM</w:t>
      </w:r>
    </w:p>
    <w:p w:rsidR="00C431C0" w:rsidRPr="00C431C0" w:rsidRDefault="00C431C0" w:rsidP="00C431C0">
      <w:pPr>
        <w:pStyle w:val="NoSpacing"/>
      </w:pPr>
      <w:r w:rsidRPr="00C431C0">
        <w:rPr>
          <w:b/>
        </w:rPr>
        <w:t>Date:</w:t>
      </w:r>
      <w:r w:rsidRPr="00C431C0">
        <w:t xml:space="preserve"> </w:t>
      </w:r>
      <w:r>
        <w:t>2</w:t>
      </w:r>
      <w:r w:rsidRPr="00C431C0">
        <w:t>/</w:t>
      </w:r>
      <w:r>
        <w:t>1</w:t>
      </w:r>
      <w:r w:rsidRPr="00C431C0">
        <w:t>3/2015</w:t>
      </w:r>
    </w:p>
    <w:p w:rsidR="00C431C0" w:rsidRPr="00C431C0" w:rsidRDefault="00C431C0" w:rsidP="00C431C0">
      <w:pPr>
        <w:pStyle w:val="NoSpacing"/>
        <w:rPr>
          <w:b/>
        </w:rPr>
      </w:pPr>
      <w:r w:rsidRPr="00C431C0">
        <w:rPr>
          <w:b/>
        </w:rPr>
        <w:t>Members Participated:</w:t>
      </w:r>
    </w:p>
    <w:p w:rsidR="0041221C" w:rsidRDefault="0049686F" w:rsidP="0041221C">
      <w:pPr>
        <w:pStyle w:val="NoSpacing"/>
      </w:pPr>
      <w:r>
        <w:t xml:space="preserve">Michael </w:t>
      </w:r>
      <w:r w:rsidR="0041221C">
        <w:t xml:space="preserve">Lazo </w:t>
      </w:r>
    </w:p>
    <w:p w:rsidR="0041221C" w:rsidRDefault="0041221C" w:rsidP="0041221C">
      <w:pPr>
        <w:pStyle w:val="NoSpacing"/>
      </w:pPr>
      <w:r>
        <w:t>Kenneth Kon - scrum master</w:t>
      </w:r>
    </w:p>
    <w:p w:rsidR="0041221C" w:rsidRDefault="0041221C" w:rsidP="0041221C">
      <w:pPr>
        <w:pStyle w:val="NoSpacing"/>
      </w:pPr>
      <w:r>
        <w:t>Bernard Parenteau</w:t>
      </w:r>
    </w:p>
    <w:p w:rsidR="0041221C" w:rsidRDefault="0041221C" w:rsidP="0041221C">
      <w:pPr>
        <w:pStyle w:val="NoSpacing"/>
      </w:pPr>
      <w:r w:rsidRPr="00234180">
        <w:rPr>
          <w:b/>
        </w:rPr>
        <w:t>Topic</w:t>
      </w:r>
      <w:r>
        <w:t>:</w:t>
      </w:r>
    </w:p>
    <w:p w:rsidR="0041221C" w:rsidRDefault="0041221C" w:rsidP="0041221C">
      <w:pPr>
        <w:pStyle w:val="NoSpacing"/>
      </w:pPr>
      <w:r>
        <w:t xml:space="preserve">Discussed Sprint 1 Review, if User Story was satisfy the requirements. </w:t>
      </w:r>
    </w:p>
    <w:p w:rsidR="0041221C" w:rsidRDefault="0041221C" w:rsidP="0041221C">
      <w:pPr>
        <w:pStyle w:val="NoSpacing"/>
      </w:pPr>
      <w:r>
        <w:t>Discussed also discussed the impediments and need to refactor the previous design.</w:t>
      </w:r>
    </w:p>
    <w:p w:rsidR="0041221C" w:rsidRDefault="0041221C" w:rsidP="0041221C">
      <w:pPr>
        <w:pStyle w:val="NoSpacing"/>
      </w:pPr>
    </w:p>
    <w:p w:rsidR="0041221C" w:rsidRPr="00DA2067" w:rsidRDefault="0041221C" w:rsidP="0041221C">
      <w:pPr>
        <w:pStyle w:val="NoSpacing"/>
        <w:rPr>
          <w:b/>
          <w:u w:val="single"/>
        </w:rPr>
      </w:pPr>
      <w:r w:rsidRPr="00DA2067">
        <w:rPr>
          <w:b/>
          <w:u w:val="single"/>
        </w:rPr>
        <w:t>Meeting  6</w:t>
      </w:r>
    </w:p>
    <w:p w:rsidR="00C431C0" w:rsidRPr="00C431C0" w:rsidRDefault="00C431C0" w:rsidP="00C431C0">
      <w:pPr>
        <w:pStyle w:val="NoSpacing"/>
      </w:pPr>
      <w:r w:rsidRPr="00C431C0">
        <w:rPr>
          <w:b/>
        </w:rPr>
        <w:t>Time:</w:t>
      </w:r>
      <w:r w:rsidRPr="00C431C0">
        <w:t xml:space="preserve"> 6:15PM-7:15PM</w:t>
      </w:r>
    </w:p>
    <w:p w:rsidR="00C431C0" w:rsidRPr="00C431C0" w:rsidRDefault="00C431C0" w:rsidP="00C431C0">
      <w:pPr>
        <w:pStyle w:val="NoSpacing"/>
      </w:pPr>
      <w:r w:rsidRPr="00C431C0">
        <w:rPr>
          <w:b/>
        </w:rPr>
        <w:t>Date:</w:t>
      </w:r>
      <w:r w:rsidRPr="00C431C0">
        <w:t xml:space="preserve"> </w:t>
      </w:r>
      <w:r>
        <w:t>2</w:t>
      </w:r>
      <w:r w:rsidRPr="00C431C0">
        <w:t>/</w:t>
      </w:r>
      <w:r>
        <w:t>17</w:t>
      </w:r>
      <w:r w:rsidRPr="00C431C0">
        <w:t>/2015</w:t>
      </w:r>
    </w:p>
    <w:p w:rsidR="00C431C0" w:rsidRPr="00C431C0" w:rsidRDefault="00C431C0" w:rsidP="00C431C0">
      <w:pPr>
        <w:pStyle w:val="NoSpacing"/>
        <w:rPr>
          <w:b/>
        </w:rPr>
      </w:pPr>
      <w:r w:rsidRPr="00C431C0">
        <w:rPr>
          <w:b/>
        </w:rPr>
        <w:t>Members Participated:</w:t>
      </w:r>
    </w:p>
    <w:p w:rsidR="0041221C" w:rsidRDefault="0049686F" w:rsidP="0041221C">
      <w:pPr>
        <w:pStyle w:val="NoSpacing"/>
      </w:pPr>
      <w:r>
        <w:t xml:space="preserve">Michael </w:t>
      </w:r>
      <w:r w:rsidR="0041221C">
        <w:t xml:space="preserve">Lazo </w:t>
      </w:r>
    </w:p>
    <w:p w:rsidR="0041221C" w:rsidRDefault="0041221C" w:rsidP="0041221C">
      <w:pPr>
        <w:pStyle w:val="NoSpacing"/>
      </w:pPr>
      <w:r>
        <w:t xml:space="preserve">Kenneth Kon </w:t>
      </w:r>
    </w:p>
    <w:p w:rsidR="0041221C" w:rsidRDefault="0041221C" w:rsidP="0041221C">
      <w:pPr>
        <w:pStyle w:val="NoSpacing"/>
      </w:pPr>
      <w:r>
        <w:t>Bernard Parenteau - scrum master</w:t>
      </w:r>
    </w:p>
    <w:p w:rsidR="0041221C" w:rsidRDefault="0041221C" w:rsidP="0041221C">
      <w:pPr>
        <w:pStyle w:val="NoSpacing"/>
      </w:pPr>
      <w:r w:rsidRPr="00234180">
        <w:rPr>
          <w:b/>
        </w:rPr>
        <w:t>Topic</w:t>
      </w:r>
      <w:r>
        <w:t>:</w:t>
      </w:r>
    </w:p>
    <w:p w:rsidR="0041221C" w:rsidRDefault="0041221C" w:rsidP="0041221C">
      <w:pPr>
        <w:pStyle w:val="NoSpacing"/>
      </w:pPr>
      <w:r>
        <w:t xml:space="preserve">Discussed Sprint 2 Planning, convince Product owner Team Story has higher priority. </w:t>
      </w:r>
    </w:p>
    <w:p w:rsidR="0041221C" w:rsidRDefault="0041221C" w:rsidP="0041221C">
      <w:pPr>
        <w:pStyle w:val="NoSpacing"/>
      </w:pPr>
    </w:p>
    <w:p w:rsidR="0041221C" w:rsidRPr="00DA2067" w:rsidRDefault="0041221C" w:rsidP="0041221C">
      <w:pPr>
        <w:pStyle w:val="NoSpacing"/>
        <w:rPr>
          <w:b/>
          <w:u w:val="single"/>
        </w:rPr>
      </w:pPr>
      <w:r w:rsidRPr="00DA2067">
        <w:rPr>
          <w:b/>
          <w:u w:val="single"/>
        </w:rPr>
        <w:t>Meeting  7</w:t>
      </w:r>
    </w:p>
    <w:p w:rsidR="00C431C0" w:rsidRPr="00C431C0" w:rsidRDefault="00C431C0" w:rsidP="00C431C0">
      <w:pPr>
        <w:pStyle w:val="NoSpacing"/>
      </w:pPr>
      <w:r w:rsidRPr="00C431C0">
        <w:rPr>
          <w:b/>
        </w:rPr>
        <w:lastRenderedPageBreak/>
        <w:t>Time:</w:t>
      </w:r>
      <w:r w:rsidRPr="00C431C0">
        <w:t xml:space="preserve"> 6:15PM-7:15PM</w:t>
      </w:r>
    </w:p>
    <w:p w:rsidR="00C431C0" w:rsidRPr="00C431C0" w:rsidRDefault="00C431C0" w:rsidP="00C431C0">
      <w:pPr>
        <w:pStyle w:val="NoSpacing"/>
      </w:pPr>
      <w:r w:rsidRPr="00C431C0">
        <w:rPr>
          <w:b/>
        </w:rPr>
        <w:t>Date:</w:t>
      </w:r>
      <w:r w:rsidRPr="00C431C0">
        <w:t xml:space="preserve"> </w:t>
      </w:r>
      <w:r>
        <w:t>2</w:t>
      </w:r>
      <w:r w:rsidRPr="00C431C0">
        <w:t>/</w:t>
      </w:r>
      <w:r>
        <w:t>28</w:t>
      </w:r>
      <w:r w:rsidRPr="00C431C0">
        <w:t>/2015</w:t>
      </w:r>
    </w:p>
    <w:p w:rsidR="00C431C0" w:rsidRPr="00C431C0" w:rsidRDefault="00C431C0" w:rsidP="00C431C0">
      <w:pPr>
        <w:pStyle w:val="NoSpacing"/>
        <w:rPr>
          <w:b/>
        </w:rPr>
      </w:pPr>
      <w:r w:rsidRPr="00C431C0">
        <w:rPr>
          <w:b/>
        </w:rPr>
        <w:t>Members Participated:</w:t>
      </w:r>
    </w:p>
    <w:p w:rsidR="0041221C" w:rsidRDefault="0049686F" w:rsidP="0041221C">
      <w:pPr>
        <w:pStyle w:val="NoSpacing"/>
      </w:pPr>
      <w:r>
        <w:t xml:space="preserve">Michael </w:t>
      </w:r>
      <w:r w:rsidR="0041221C">
        <w:t xml:space="preserve">Lazo </w:t>
      </w:r>
    </w:p>
    <w:p w:rsidR="0041221C" w:rsidRDefault="0041221C" w:rsidP="0041221C">
      <w:pPr>
        <w:pStyle w:val="NoSpacing"/>
      </w:pPr>
      <w:r>
        <w:t>Kenneth Kon - scrum master</w:t>
      </w:r>
    </w:p>
    <w:p w:rsidR="0041221C" w:rsidRDefault="0041221C" w:rsidP="0041221C">
      <w:pPr>
        <w:pStyle w:val="NoSpacing"/>
      </w:pPr>
      <w:r>
        <w:t xml:space="preserve">Bernard Parenteau </w:t>
      </w:r>
    </w:p>
    <w:p w:rsidR="00917CE9" w:rsidRPr="00C431C0" w:rsidRDefault="0041221C" w:rsidP="0041221C">
      <w:pPr>
        <w:pStyle w:val="NoSpacing"/>
        <w:rPr>
          <w:b/>
        </w:rPr>
      </w:pPr>
      <w:r w:rsidRPr="00C431C0">
        <w:rPr>
          <w:b/>
        </w:rPr>
        <w:t>Topic:</w:t>
      </w:r>
    </w:p>
    <w:p w:rsidR="0041221C" w:rsidRDefault="0041221C" w:rsidP="0041221C">
      <w:pPr>
        <w:pStyle w:val="NoSpacing"/>
      </w:pPr>
      <w:r>
        <w:t xml:space="preserve">Discussed Sprint 2 Review, display the new design of the Refactored product. </w:t>
      </w:r>
    </w:p>
    <w:p w:rsidR="0041221C" w:rsidRDefault="0041221C" w:rsidP="0041221C">
      <w:pPr>
        <w:pStyle w:val="NoSpacing"/>
      </w:pPr>
      <w:r>
        <w:t>Discussed also discussed the impediments and need to Refactor the previous design.</w:t>
      </w:r>
    </w:p>
    <w:p w:rsidR="00C431C0" w:rsidRDefault="00C431C0" w:rsidP="00C431C0">
      <w:pPr>
        <w:pStyle w:val="NoSpacing"/>
      </w:pPr>
    </w:p>
    <w:p w:rsidR="00C431C0" w:rsidRPr="00C431C0" w:rsidRDefault="00C431C0" w:rsidP="00C431C0">
      <w:pPr>
        <w:pStyle w:val="NoSpacing"/>
        <w:rPr>
          <w:b/>
        </w:rPr>
      </w:pPr>
      <w:r w:rsidRPr="00C431C0">
        <w:rPr>
          <w:b/>
          <w:u w:val="single"/>
        </w:rPr>
        <w:t>Meeting  8</w:t>
      </w:r>
    </w:p>
    <w:p w:rsidR="00C431C0" w:rsidRPr="00C431C0" w:rsidRDefault="00C431C0" w:rsidP="00C431C0">
      <w:pPr>
        <w:pStyle w:val="NoSpacing"/>
      </w:pPr>
      <w:r w:rsidRPr="00C431C0">
        <w:rPr>
          <w:b/>
        </w:rPr>
        <w:t>Time:</w:t>
      </w:r>
      <w:r w:rsidRPr="00C431C0">
        <w:t xml:space="preserve"> 6:15PM-7:15PM</w:t>
      </w:r>
    </w:p>
    <w:p w:rsidR="00C431C0" w:rsidRPr="00C431C0" w:rsidRDefault="00C431C0" w:rsidP="00C431C0">
      <w:pPr>
        <w:pStyle w:val="NoSpacing"/>
      </w:pPr>
      <w:r w:rsidRPr="00C431C0">
        <w:rPr>
          <w:b/>
        </w:rPr>
        <w:t>Date:</w:t>
      </w:r>
      <w:r w:rsidRPr="00C431C0">
        <w:t xml:space="preserve"> 3/3/2015</w:t>
      </w:r>
    </w:p>
    <w:p w:rsidR="00C431C0" w:rsidRPr="00C431C0" w:rsidRDefault="00C431C0" w:rsidP="00C431C0">
      <w:pPr>
        <w:pStyle w:val="NoSpacing"/>
        <w:rPr>
          <w:b/>
        </w:rPr>
      </w:pPr>
      <w:r w:rsidRPr="00C431C0">
        <w:rPr>
          <w:b/>
        </w:rPr>
        <w:t>Members Participated:</w:t>
      </w:r>
    </w:p>
    <w:p w:rsidR="00C431C0" w:rsidRPr="00C431C0" w:rsidRDefault="00C431C0" w:rsidP="00C431C0">
      <w:pPr>
        <w:pStyle w:val="NoSpacing"/>
      </w:pPr>
      <w:r w:rsidRPr="00C431C0">
        <w:t>Michael Lazo - Scrum master</w:t>
      </w:r>
    </w:p>
    <w:p w:rsidR="00C431C0" w:rsidRPr="00C431C0" w:rsidRDefault="00C431C0" w:rsidP="00C431C0">
      <w:pPr>
        <w:pStyle w:val="NoSpacing"/>
      </w:pPr>
      <w:r w:rsidRPr="00C431C0">
        <w:t xml:space="preserve">Kenneth Kon </w:t>
      </w:r>
    </w:p>
    <w:p w:rsidR="00C431C0" w:rsidRPr="00C431C0" w:rsidRDefault="00C431C0" w:rsidP="00C431C0">
      <w:pPr>
        <w:pStyle w:val="NoSpacing"/>
      </w:pPr>
      <w:r w:rsidRPr="00C431C0">
        <w:t>Bernard Parenteau - Product Owner</w:t>
      </w:r>
    </w:p>
    <w:p w:rsidR="00C431C0" w:rsidRPr="00C431C0" w:rsidRDefault="00C431C0" w:rsidP="00C431C0">
      <w:pPr>
        <w:pStyle w:val="NoSpacing"/>
      </w:pPr>
      <w:r w:rsidRPr="00C431C0">
        <w:rPr>
          <w:b/>
        </w:rPr>
        <w:t>Topic:</w:t>
      </w:r>
    </w:p>
    <w:p w:rsidR="00C431C0" w:rsidRPr="00263EAE" w:rsidRDefault="00C431C0" w:rsidP="00C431C0">
      <w:pPr>
        <w:pStyle w:val="NoSpacing"/>
      </w:pPr>
      <w:r w:rsidRPr="00C431C0">
        <w:tab/>
        <w:t>Get more information on the stories we will be working on for Sprint 3 from our product owner.</w:t>
      </w:r>
    </w:p>
    <w:p w:rsidR="00B462C5" w:rsidRDefault="00B462C5" w:rsidP="00B462C5">
      <w:pPr>
        <w:pStyle w:val="NoSpacing"/>
        <w:rPr>
          <w:ins w:id="41" w:author="Kenneth Kon" w:date="2015-03-19T20:26:00Z"/>
          <w:b/>
          <w:u w:val="single"/>
        </w:rPr>
      </w:pPr>
      <w:bookmarkStart w:id="42" w:name="_Toc279764131"/>
    </w:p>
    <w:p w:rsidR="00B462C5" w:rsidRPr="00C431C0" w:rsidRDefault="00B462C5" w:rsidP="00B462C5">
      <w:pPr>
        <w:pStyle w:val="NoSpacing"/>
        <w:rPr>
          <w:ins w:id="43" w:author="Kenneth Kon" w:date="2015-03-19T20:26:00Z"/>
          <w:b/>
        </w:rPr>
      </w:pPr>
      <w:ins w:id="44" w:author="Kenneth Kon" w:date="2015-03-19T20:26:00Z">
        <w:r w:rsidRPr="00C431C0">
          <w:rPr>
            <w:b/>
            <w:u w:val="single"/>
          </w:rPr>
          <w:t>Meeting  </w:t>
        </w:r>
        <w:r>
          <w:rPr>
            <w:b/>
            <w:u w:val="single"/>
          </w:rPr>
          <w:t>9</w:t>
        </w:r>
      </w:ins>
    </w:p>
    <w:p w:rsidR="00B462C5" w:rsidRPr="00C431C0" w:rsidRDefault="00B462C5" w:rsidP="00B462C5">
      <w:pPr>
        <w:pStyle w:val="NoSpacing"/>
        <w:rPr>
          <w:ins w:id="45" w:author="Kenneth Kon" w:date="2015-03-19T20:26:00Z"/>
        </w:rPr>
      </w:pPr>
      <w:ins w:id="46" w:author="Kenneth Kon" w:date="2015-03-19T20:26:00Z">
        <w:r w:rsidRPr="00C431C0">
          <w:rPr>
            <w:b/>
          </w:rPr>
          <w:t>Time:</w:t>
        </w:r>
        <w:r w:rsidRPr="00C431C0">
          <w:t xml:space="preserve"> 6:15PM-7:15PM</w:t>
        </w:r>
      </w:ins>
    </w:p>
    <w:p w:rsidR="00B462C5" w:rsidRPr="00C431C0" w:rsidRDefault="00B462C5" w:rsidP="00B462C5">
      <w:pPr>
        <w:pStyle w:val="NoSpacing"/>
        <w:rPr>
          <w:ins w:id="47" w:author="Kenneth Kon" w:date="2015-03-19T20:26:00Z"/>
        </w:rPr>
      </w:pPr>
      <w:ins w:id="48" w:author="Kenneth Kon" w:date="2015-03-19T20:26:00Z">
        <w:r w:rsidRPr="00C431C0">
          <w:rPr>
            <w:b/>
          </w:rPr>
          <w:t>Date:</w:t>
        </w:r>
        <w:r>
          <w:t xml:space="preserve"> 3/17</w:t>
        </w:r>
        <w:r w:rsidRPr="00C431C0">
          <w:t>/2015</w:t>
        </w:r>
      </w:ins>
    </w:p>
    <w:p w:rsidR="00B462C5" w:rsidRPr="00C431C0" w:rsidRDefault="00B462C5" w:rsidP="00B462C5">
      <w:pPr>
        <w:pStyle w:val="NoSpacing"/>
        <w:rPr>
          <w:ins w:id="49" w:author="Kenneth Kon" w:date="2015-03-19T20:26:00Z"/>
          <w:b/>
        </w:rPr>
      </w:pPr>
      <w:ins w:id="50" w:author="Kenneth Kon" w:date="2015-03-19T20:26:00Z">
        <w:r w:rsidRPr="00C431C0">
          <w:rPr>
            <w:b/>
          </w:rPr>
          <w:t>Members Participated:</w:t>
        </w:r>
      </w:ins>
    </w:p>
    <w:p w:rsidR="00B462C5" w:rsidRPr="00C431C0" w:rsidRDefault="00B462C5" w:rsidP="00B462C5">
      <w:pPr>
        <w:pStyle w:val="NoSpacing"/>
        <w:rPr>
          <w:ins w:id="51" w:author="Kenneth Kon" w:date="2015-03-19T20:26:00Z"/>
        </w:rPr>
      </w:pPr>
      <w:ins w:id="52" w:author="Kenneth Kon" w:date="2015-03-19T20:26:00Z">
        <w:r w:rsidRPr="00C431C0">
          <w:t xml:space="preserve">Michael Lazo </w:t>
        </w:r>
      </w:ins>
    </w:p>
    <w:p w:rsidR="00B462C5" w:rsidRPr="00C431C0" w:rsidRDefault="00B462C5" w:rsidP="00B462C5">
      <w:pPr>
        <w:pStyle w:val="NoSpacing"/>
        <w:rPr>
          <w:ins w:id="53" w:author="Kenneth Kon" w:date="2015-03-19T20:26:00Z"/>
        </w:rPr>
      </w:pPr>
      <w:ins w:id="54" w:author="Kenneth Kon" w:date="2015-03-19T20:26:00Z">
        <w:r w:rsidRPr="00C431C0">
          <w:t xml:space="preserve">Kenneth Kon </w:t>
        </w:r>
      </w:ins>
      <w:ins w:id="55" w:author="Kenneth Kon" w:date="2015-03-19T20:27:00Z">
        <w:r w:rsidRPr="00C431C0">
          <w:t>- Scrum master</w:t>
        </w:r>
      </w:ins>
    </w:p>
    <w:p w:rsidR="00B462C5" w:rsidRPr="00C431C0" w:rsidRDefault="00B462C5" w:rsidP="00B462C5">
      <w:pPr>
        <w:pStyle w:val="NoSpacing"/>
        <w:rPr>
          <w:ins w:id="56" w:author="Kenneth Kon" w:date="2015-03-19T20:26:00Z"/>
        </w:rPr>
      </w:pPr>
      <w:ins w:id="57" w:author="Kenneth Kon" w:date="2015-03-19T20:26:00Z">
        <w:r w:rsidRPr="00C431C0">
          <w:t>Bernard Parenteau - Product Owner</w:t>
        </w:r>
      </w:ins>
    </w:p>
    <w:p w:rsidR="00B462C5" w:rsidRPr="00C431C0" w:rsidRDefault="00B462C5" w:rsidP="00B462C5">
      <w:pPr>
        <w:pStyle w:val="NoSpacing"/>
        <w:rPr>
          <w:ins w:id="58" w:author="Kenneth Kon" w:date="2015-03-19T20:26:00Z"/>
        </w:rPr>
      </w:pPr>
      <w:ins w:id="59" w:author="Kenneth Kon" w:date="2015-03-19T20:26:00Z">
        <w:r w:rsidRPr="00C431C0">
          <w:rPr>
            <w:b/>
          </w:rPr>
          <w:t>Topic:</w:t>
        </w:r>
      </w:ins>
    </w:p>
    <w:p w:rsidR="00B462C5" w:rsidRPr="00263EAE" w:rsidRDefault="00B462C5" w:rsidP="00B462C5">
      <w:pPr>
        <w:pStyle w:val="NoSpacing"/>
        <w:rPr>
          <w:ins w:id="60" w:author="Kenneth Kon" w:date="2015-03-19T20:26:00Z"/>
        </w:rPr>
      </w:pPr>
      <w:ins w:id="61" w:author="Kenneth Kon" w:date="2015-03-19T20:26:00Z">
        <w:r w:rsidRPr="00C431C0">
          <w:tab/>
        </w:r>
      </w:ins>
      <w:ins w:id="62" w:author="Kenneth Kon" w:date="2015-03-19T20:27:00Z">
        <w:r>
          <w:t>Talked about the progress of sprint 3. Clarified</w:t>
        </w:r>
      </w:ins>
      <w:ins w:id="63" w:author="Kenneth Kon" w:date="2015-03-19T20:28:00Z">
        <w:r>
          <w:t xml:space="preserve"> on Simulate Add Ride user story.</w:t>
        </w:r>
      </w:ins>
      <w:ins w:id="64" w:author="Kenneth Kon" w:date="2015-03-19T20:27:00Z">
        <w:r>
          <w:t xml:space="preserve"> </w:t>
        </w:r>
      </w:ins>
    </w:p>
    <w:p w:rsidR="00442F10" w:rsidRDefault="00442F10" w:rsidP="00442F10">
      <w:pPr>
        <w:pStyle w:val="NoSpacing"/>
        <w:rPr>
          <w:ins w:id="65" w:author="Kenneth Kon" w:date="2015-03-19T20:29:00Z"/>
          <w:b/>
          <w:u w:val="single"/>
        </w:rPr>
      </w:pPr>
    </w:p>
    <w:p w:rsidR="00442F10" w:rsidRPr="00C431C0" w:rsidRDefault="00442F10" w:rsidP="00442F10">
      <w:pPr>
        <w:pStyle w:val="NoSpacing"/>
        <w:rPr>
          <w:ins w:id="66" w:author="Kenneth Kon" w:date="2015-03-19T20:29:00Z"/>
          <w:b/>
        </w:rPr>
      </w:pPr>
      <w:ins w:id="67" w:author="Kenneth Kon" w:date="2015-03-19T20:29:00Z">
        <w:r w:rsidRPr="00C431C0">
          <w:rPr>
            <w:b/>
            <w:u w:val="single"/>
          </w:rPr>
          <w:t>Meeting  </w:t>
        </w:r>
        <w:r>
          <w:rPr>
            <w:b/>
            <w:u w:val="single"/>
          </w:rPr>
          <w:t>10</w:t>
        </w:r>
      </w:ins>
    </w:p>
    <w:p w:rsidR="00442F10" w:rsidRPr="00C431C0" w:rsidRDefault="00442F10" w:rsidP="00442F10">
      <w:pPr>
        <w:pStyle w:val="NoSpacing"/>
        <w:rPr>
          <w:ins w:id="68" w:author="Kenneth Kon" w:date="2015-03-19T20:29:00Z"/>
        </w:rPr>
      </w:pPr>
      <w:ins w:id="69" w:author="Kenneth Kon" w:date="2015-03-19T20:29:00Z">
        <w:r w:rsidRPr="00C431C0">
          <w:rPr>
            <w:b/>
          </w:rPr>
          <w:t>Time:</w:t>
        </w:r>
        <w:r w:rsidRPr="00C431C0">
          <w:t xml:space="preserve"> 6:15PM-7:15PM</w:t>
        </w:r>
      </w:ins>
    </w:p>
    <w:p w:rsidR="00442F10" w:rsidRPr="00C431C0" w:rsidRDefault="00442F10" w:rsidP="00442F10">
      <w:pPr>
        <w:pStyle w:val="NoSpacing"/>
        <w:rPr>
          <w:ins w:id="70" w:author="Kenneth Kon" w:date="2015-03-19T20:29:00Z"/>
        </w:rPr>
      </w:pPr>
      <w:ins w:id="71" w:author="Kenneth Kon" w:date="2015-03-19T20:29:00Z">
        <w:r w:rsidRPr="00C431C0">
          <w:rPr>
            <w:b/>
          </w:rPr>
          <w:t>Date:</w:t>
        </w:r>
        <w:r>
          <w:t xml:space="preserve"> 3/2</w:t>
        </w:r>
      </w:ins>
      <w:ins w:id="72" w:author="Kenneth Kon" w:date="2015-03-24T15:54:00Z">
        <w:r w:rsidR="00833D5A">
          <w:t>2</w:t>
        </w:r>
      </w:ins>
      <w:ins w:id="73" w:author="Kenneth Kon" w:date="2015-03-19T20:29:00Z">
        <w:r w:rsidRPr="00C431C0">
          <w:t>/2015</w:t>
        </w:r>
      </w:ins>
    </w:p>
    <w:p w:rsidR="00442F10" w:rsidRPr="00C431C0" w:rsidRDefault="00442F10" w:rsidP="00442F10">
      <w:pPr>
        <w:pStyle w:val="NoSpacing"/>
        <w:rPr>
          <w:ins w:id="74" w:author="Kenneth Kon" w:date="2015-03-19T20:29:00Z"/>
          <w:b/>
        </w:rPr>
      </w:pPr>
      <w:ins w:id="75" w:author="Kenneth Kon" w:date="2015-03-19T20:29:00Z">
        <w:r w:rsidRPr="00C431C0">
          <w:rPr>
            <w:b/>
          </w:rPr>
          <w:t>Members Participated:</w:t>
        </w:r>
      </w:ins>
    </w:p>
    <w:p w:rsidR="00442F10" w:rsidRPr="00C431C0" w:rsidRDefault="00442F10" w:rsidP="00442F10">
      <w:pPr>
        <w:pStyle w:val="NoSpacing"/>
        <w:rPr>
          <w:ins w:id="76" w:author="Kenneth Kon" w:date="2015-03-19T20:29:00Z"/>
        </w:rPr>
      </w:pPr>
      <w:ins w:id="77" w:author="Kenneth Kon" w:date="2015-03-19T20:29:00Z">
        <w:r w:rsidRPr="00C431C0">
          <w:t xml:space="preserve">Michael Lazo </w:t>
        </w:r>
      </w:ins>
    </w:p>
    <w:p w:rsidR="00442F10" w:rsidRPr="00C431C0" w:rsidRDefault="00442F10" w:rsidP="00442F10">
      <w:pPr>
        <w:pStyle w:val="NoSpacing"/>
        <w:rPr>
          <w:ins w:id="78" w:author="Kenneth Kon" w:date="2015-03-19T20:29:00Z"/>
        </w:rPr>
      </w:pPr>
      <w:ins w:id="79" w:author="Kenneth Kon" w:date="2015-03-19T20:29:00Z">
        <w:r w:rsidRPr="00C431C0">
          <w:t>Kenneth Kon - Scrum master</w:t>
        </w:r>
      </w:ins>
    </w:p>
    <w:p w:rsidR="00442F10" w:rsidRPr="00C431C0" w:rsidRDefault="00442F10" w:rsidP="00442F10">
      <w:pPr>
        <w:pStyle w:val="NoSpacing"/>
        <w:rPr>
          <w:ins w:id="80" w:author="Kenneth Kon" w:date="2015-03-19T20:29:00Z"/>
        </w:rPr>
      </w:pPr>
      <w:ins w:id="81" w:author="Kenneth Kon" w:date="2015-03-19T20:29:00Z">
        <w:r w:rsidRPr="00C431C0">
          <w:t>Bernard Parenteau - Product Owner</w:t>
        </w:r>
      </w:ins>
    </w:p>
    <w:p w:rsidR="00442F10" w:rsidRPr="00C431C0" w:rsidRDefault="00442F10" w:rsidP="00442F10">
      <w:pPr>
        <w:pStyle w:val="NoSpacing"/>
        <w:rPr>
          <w:ins w:id="82" w:author="Kenneth Kon" w:date="2015-03-19T20:29:00Z"/>
        </w:rPr>
      </w:pPr>
      <w:ins w:id="83" w:author="Kenneth Kon" w:date="2015-03-19T20:29:00Z">
        <w:r w:rsidRPr="00C431C0">
          <w:rPr>
            <w:b/>
          </w:rPr>
          <w:t>Topic:</w:t>
        </w:r>
      </w:ins>
    </w:p>
    <w:p w:rsidR="00442F10" w:rsidRDefault="00442F10" w:rsidP="00442F10">
      <w:pPr>
        <w:pStyle w:val="NoSpacing"/>
        <w:rPr>
          <w:ins w:id="84" w:author="Kenneth Kon" w:date="2015-03-24T15:54:00Z"/>
        </w:rPr>
      </w:pPr>
      <w:ins w:id="85" w:author="Kenneth Kon" w:date="2015-03-19T20:29:00Z">
        <w:r w:rsidRPr="00C431C0">
          <w:tab/>
        </w:r>
        <w:r>
          <w:t>Sprint 3 Review, showcased User Story</w:t>
        </w:r>
      </w:ins>
      <w:ins w:id="86" w:author="Kenneth Kon" w:date="2015-03-19T20:30:00Z">
        <w:r>
          <w:t xml:space="preserve"> Simulate Add Ride, Simulate Dequeue and Visitor Dequeue user story. Discussed what we would need to work on for Sprint 4.</w:t>
        </w:r>
      </w:ins>
    </w:p>
    <w:p w:rsidR="005753DB" w:rsidRDefault="005753DB" w:rsidP="00442F10">
      <w:pPr>
        <w:pStyle w:val="NoSpacing"/>
        <w:rPr>
          <w:ins w:id="87" w:author="Kenneth Kon" w:date="2015-03-24T15:54:00Z"/>
        </w:rPr>
      </w:pPr>
    </w:p>
    <w:p w:rsidR="005753DB" w:rsidRPr="00C431C0" w:rsidRDefault="005753DB" w:rsidP="005753DB">
      <w:pPr>
        <w:pStyle w:val="NoSpacing"/>
        <w:rPr>
          <w:ins w:id="88" w:author="Kenneth Kon" w:date="2015-03-24T15:54:00Z"/>
          <w:b/>
        </w:rPr>
      </w:pPr>
      <w:ins w:id="89" w:author="Kenneth Kon" w:date="2015-03-24T15:54:00Z">
        <w:r w:rsidRPr="00C431C0">
          <w:rPr>
            <w:b/>
            <w:u w:val="single"/>
          </w:rPr>
          <w:t>Meeting  </w:t>
        </w:r>
        <w:r>
          <w:rPr>
            <w:b/>
            <w:u w:val="single"/>
          </w:rPr>
          <w:t>1</w:t>
        </w:r>
        <w:r>
          <w:rPr>
            <w:b/>
            <w:u w:val="single"/>
          </w:rPr>
          <w:t>1</w:t>
        </w:r>
      </w:ins>
    </w:p>
    <w:p w:rsidR="005753DB" w:rsidRPr="00C431C0" w:rsidRDefault="005753DB" w:rsidP="005753DB">
      <w:pPr>
        <w:pStyle w:val="NoSpacing"/>
        <w:rPr>
          <w:ins w:id="90" w:author="Kenneth Kon" w:date="2015-03-24T15:54:00Z"/>
        </w:rPr>
      </w:pPr>
      <w:ins w:id="91" w:author="Kenneth Kon" w:date="2015-03-24T15:54:00Z">
        <w:r w:rsidRPr="00C431C0">
          <w:rPr>
            <w:b/>
          </w:rPr>
          <w:t>Time:</w:t>
        </w:r>
        <w:r w:rsidRPr="00C431C0">
          <w:t xml:space="preserve"> 6:15PM-7:15PM</w:t>
        </w:r>
      </w:ins>
    </w:p>
    <w:p w:rsidR="005753DB" w:rsidRPr="00C431C0" w:rsidRDefault="005753DB" w:rsidP="005753DB">
      <w:pPr>
        <w:pStyle w:val="NoSpacing"/>
        <w:rPr>
          <w:ins w:id="92" w:author="Kenneth Kon" w:date="2015-03-24T15:54:00Z"/>
        </w:rPr>
      </w:pPr>
      <w:ins w:id="93" w:author="Kenneth Kon" w:date="2015-03-24T15:54:00Z">
        <w:r w:rsidRPr="00C431C0">
          <w:rPr>
            <w:b/>
          </w:rPr>
          <w:t>Date:</w:t>
        </w:r>
        <w:r>
          <w:t xml:space="preserve"> 3/2</w:t>
        </w:r>
        <w:r>
          <w:t>4</w:t>
        </w:r>
        <w:r w:rsidRPr="00C431C0">
          <w:t>/2015</w:t>
        </w:r>
      </w:ins>
    </w:p>
    <w:p w:rsidR="005753DB" w:rsidRPr="00C431C0" w:rsidRDefault="005753DB" w:rsidP="005753DB">
      <w:pPr>
        <w:pStyle w:val="NoSpacing"/>
        <w:rPr>
          <w:ins w:id="94" w:author="Kenneth Kon" w:date="2015-03-24T15:54:00Z"/>
          <w:b/>
        </w:rPr>
      </w:pPr>
      <w:ins w:id="95" w:author="Kenneth Kon" w:date="2015-03-24T15:54:00Z">
        <w:r w:rsidRPr="00C431C0">
          <w:rPr>
            <w:b/>
          </w:rPr>
          <w:t>Members Participated:</w:t>
        </w:r>
      </w:ins>
    </w:p>
    <w:p w:rsidR="005753DB" w:rsidRPr="00C431C0" w:rsidRDefault="005753DB" w:rsidP="005753DB">
      <w:pPr>
        <w:pStyle w:val="NoSpacing"/>
        <w:rPr>
          <w:ins w:id="96" w:author="Kenneth Kon" w:date="2015-03-24T15:54:00Z"/>
        </w:rPr>
      </w:pPr>
      <w:ins w:id="97" w:author="Kenneth Kon" w:date="2015-03-24T15:54:00Z">
        <w:r w:rsidRPr="00C431C0">
          <w:t>Michael Lazo - Scrum master</w:t>
        </w:r>
      </w:ins>
    </w:p>
    <w:p w:rsidR="005753DB" w:rsidRPr="00C431C0" w:rsidRDefault="005753DB" w:rsidP="005753DB">
      <w:pPr>
        <w:pStyle w:val="NoSpacing"/>
        <w:rPr>
          <w:ins w:id="98" w:author="Kenneth Kon" w:date="2015-03-24T15:54:00Z"/>
        </w:rPr>
      </w:pPr>
      <w:ins w:id="99" w:author="Kenneth Kon" w:date="2015-03-24T15:54:00Z">
        <w:r w:rsidRPr="00C431C0">
          <w:t xml:space="preserve">Kenneth Kon </w:t>
        </w:r>
      </w:ins>
    </w:p>
    <w:p w:rsidR="005753DB" w:rsidRPr="00C431C0" w:rsidRDefault="005753DB" w:rsidP="005753DB">
      <w:pPr>
        <w:pStyle w:val="NoSpacing"/>
        <w:rPr>
          <w:ins w:id="100" w:author="Kenneth Kon" w:date="2015-03-24T15:54:00Z"/>
        </w:rPr>
      </w:pPr>
      <w:ins w:id="101" w:author="Kenneth Kon" w:date="2015-03-24T15:54:00Z">
        <w:r w:rsidRPr="00C431C0">
          <w:t>Bernard Parenteau - Product Owner</w:t>
        </w:r>
      </w:ins>
    </w:p>
    <w:p w:rsidR="005753DB" w:rsidRPr="00C431C0" w:rsidRDefault="005753DB" w:rsidP="005753DB">
      <w:pPr>
        <w:pStyle w:val="NoSpacing"/>
        <w:rPr>
          <w:ins w:id="102" w:author="Kenneth Kon" w:date="2015-03-24T15:54:00Z"/>
        </w:rPr>
      </w:pPr>
      <w:ins w:id="103" w:author="Kenneth Kon" w:date="2015-03-24T15:54:00Z">
        <w:r w:rsidRPr="00C431C0">
          <w:rPr>
            <w:b/>
          </w:rPr>
          <w:lastRenderedPageBreak/>
          <w:t>Topic:</w:t>
        </w:r>
      </w:ins>
    </w:p>
    <w:p w:rsidR="005753DB" w:rsidRDefault="005753DB" w:rsidP="005753DB">
      <w:pPr>
        <w:pStyle w:val="NoSpacing"/>
        <w:rPr>
          <w:ins w:id="104" w:author="Kenneth Kon" w:date="2015-03-24T15:54:00Z"/>
        </w:rPr>
      </w:pPr>
      <w:ins w:id="105" w:author="Kenneth Kon" w:date="2015-03-24T15:54:00Z">
        <w:r w:rsidRPr="00C431C0">
          <w:tab/>
        </w:r>
        <w:r w:rsidR="00971BF7">
          <w:t>Sprint 4 requirement elicitation on the user stories assigned to us.</w:t>
        </w:r>
      </w:ins>
    </w:p>
    <w:p w:rsidR="00971BF7" w:rsidRPr="00263EAE" w:rsidRDefault="00971BF7" w:rsidP="005753DB">
      <w:pPr>
        <w:pStyle w:val="NoSpacing"/>
        <w:rPr>
          <w:ins w:id="106" w:author="Kenneth Kon" w:date="2015-03-24T15:54:00Z"/>
        </w:rPr>
      </w:pPr>
      <w:ins w:id="107" w:author="Kenneth Kon" w:date="2015-03-24T15:55:00Z">
        <w:r>
          <w:t>Mostly on Dynamic Find wait time and Edit Rides as Admin</w:t>
        </w:r>
      </w:ins>
    </w:p>
    <w:p w:rsidR="005753DB" w:rsidRPr="00263EAE" w:rsidRDefault="005753DB" w:rsidP="00442F10">
      <w:pPr>
        <w:pStyle w:val="NoSpacing"/>
        <w:rPr>
          <w:ins w:id="108" w:author="Kenneth Kon" w:date="2015-03-19T20:29:00Z"/>
        </w:rPr>
      </w:pPr>
    </w:p>
    <w:p w:rsidR="00B462C5" w:rsidRDefault="00B462C5" w:rsidP="00C4202C">
      <w:pPr>
        <w:pStyle w:val="Heading1"/>
        <w:spacing w:after="240" w:line="360" w:lineRule="auto"/>
        <w:rPr>
          <w:ins w:id="109" w:author="Kenneth Kon" w:date="2015-03-19T20:26:00Z"/>
          <w:rFonts w:ascii="Times New Roman" w:eastAsia="Times New Roman" w:hAnsi="Times New Roman" w:cs="Times New Roman"/>
        </w:rPr>
      </w:pPr>
    </w:p>
    <w:p w:rsidR="00C4202C" w:rsidRDefault="00C4202C" w:rsidP="00C4202C">
      <w:pPr>
        <w:pStyle w:val="Heading1"/>
        <w:spacing w:after="240" w:line="360" w:lineRule="auto"/>
        <w:rPr>
          <w:rFonts w:ascii="Times New Roman" w:eastAsia="Times New Roman" w:hAnsi="Times New Roman" w:cs="Times New Roman"/>
        </w:rPr>
      </w:pPr>
      <w:r w:rsidRPr="0096625D">
        <w:rPr>
          <w:rFonts w:ascii="Times New Roman" w:eastAsia="Times New Roman" w:hAnsi="Times New Roman" w:cs="Times New Roman"/>
        </w:rPr>
        <w:t>5. References</w:t>
      </w:r>
      <w:bookmarkEnd w:id="42"/>
    </w:p>
    <w:p w:rsidR="00C4202C" w:rsidRDefault="00C4202C" w:rsidP="00C4202C">
      <w:r>
        <w:t>Images used:</w:t>
      </w:r>
    </w:p>
    <w:p w:rsidR="00C4202C" w:rsidRDefault="00D60BF9" w:rsidP="00C4202C">
      <w:pPr>
        <w:pStyle w:val="ListParagraph"/>
        <w:widowControl w:val="0"/>
        <w:numPr>
          <w:ilvl w:val="0"/>
          <w:numId w:val="5"/>
        </w:numPr>
        <w:autoSpaceDE w:val="0"/>
        <w:autoSpaceDN w:val="0"/>
        <w:adjustRightInd w:val="0"/>
        <w:spacing w:after="0" w:line="240" w:lineRule="auto"/>
        <w:rPr>
          <w:rFonts w:eastAsiaTheme="minorEastAsia"/>
        </w:rPr>
      </w:pPr>
      <w:hyperlink r:id="rId14" w:history="1">
        <w:r w:rsidR="00C4202C" w:rsidRPr="00CB1576">
          <w:rPr>
            <w:rStyle w:val="Hyperlink"/>
            <w:rFonts w:eastAsiaTheme="minorEastAsia"/>
          </w:rPr>
          <w:t>http://www.plan-family-reunions.com/themeParks.html</w:t>
        </w:r>
      </w:hyperlink>
    </w:p>
    <w:p w:rsidR="00C4202C" w:rsidRPr="00CB1576" w:rsidRDefault="00C4202C" w:rsidP="00C4202C">
      <w:pPr>
        <w:pStyle w:val="ListParagraph"/>
        <w:widowControl w:val="0"/>
        <w:autoSpaceDE w:val="0"/>
        <w:autoSpaceDN w:val="0"/>
        <w:adjustRightInd w:val="0"/>
        <w:ind w:left="360"/>
        <w:rPr>
          <w:rFonts w:eastAsiaTheme="minorEastAsia"/>
        </w:rPr>
      </w:pPr>
    </w:p>
    <w:p w:rsidR="00C4202C" w:rsidRPr="00CB1576" w:rsidRDefault="00C4202C" w:rsidP="00C4202C">
      <w:pPr>
        <w:pStyle w:val="ListParagraph"/>
        <w:widowControl w:val="0"/>
        <w:numPr>
          <w:ilvl w:val="0"/>
          <w:numId w:val="5"/>
        </w:numPr>
        <w:autoSpaceDE w:val="0"/>
        <w:autoSpaceDN w:val="0"/>
        <w:adjustRightInd w:val="0"/>
        <w:spacing w:after="0" w:line="240" w:lineRule="auto"/>
        <w:rPr>
          <w:rFonts w:eastAsiaTheme="minorEastAsia"/>
        </w:rPr>
      </w:pPr>
      <w:r w:rsidRPr="00CB1576">
        <w:rPr>
          <w:rFonts w:eastAsiaTheme="minorEastAsia"/>
        </w:rPr>
        <w:t>http://ru.forwallpaper.com/wallpaper/abstract-circles-patterns-dots-light-colors-bokeh-abstraction-172728.html</w:t>
      </w:r>
    </w:p>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7D6CB9" w:rsidRDefault="007D6CB9"/>
    <w:p w:rsidR="001F4174" w:rsidRDefault="001F4174"/>
    <w:p w:rsidR="001F4174" w:rsidRDefault="001F4174"/>
    <w:p w:rsidR="001F4174" w:rsidRDefault="001F4174"/>
    <w:p w:rsidR="001F4174" w:rsidRDefault="001F4174"/>
    <w:tbl>
      <w:tblPr>
        <w:tblW w:w="0" w:type="auto"/>
        <w:tblBorders>
          <w:top w:val="single" w:sz="4" w:space="0" w:color="CCCCCC"/>
          <w:left w:val="single" w:sz="4" w:space="0" w:color="CCCCCC"/>
          <w:bottom w:val="single" w:sz="4" w:space="0" w:color="CCCCCC"/>
          <w:right w:val="single" w:sz="4" w:space="0" w:color="CCCCCC"/>
        </w:tblBorders>
        <w:tblCellMar>
          <w:left w:w="0" w:type="dxa"/>
          <w:right w:w="0" w:type="dxa"/>
        </w:tblCellMar>
        <w:tblLook w:val="04A0"/>
      </w:tblPr>
      <w:tblGrid>
        <w:gridCol w:w="1468"/>
        <w:gridCol w:w="2429"/>
        <w:gridCol w:w="2453"/>
        <w:gridCol w:w="1733"/>
        <w:gridCol w:w="1331"/>
      </w:tblGrid>
      <w:tr w:rsidR="00185C88" w:rsidRPr="00185C88" w:rsidTr="003B2823">
        <w:trPr>
          <w:trHeight w:val="186"/>
        </w:trPr>
        <w:tc>
          <w:tcPr>
            <w:tcW w:w="0" w:type="auto"/>
            <w:tcBorders>
              <w:top w:val="single" w:sz="4" w:space="0" w:color="B3CC82"/>
              <w:left w:val="single" w:sz="4" w:space="0" w:color="B3CC82"/>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Name</w:t>
            </w:r>
          </w:p>
        </w:tc>
        <w:tc>
          <w:tcPr>
            <w:tcW w:w="2429" w:type="dxa"/>
            <w:tcBorders>
              <w:top w:val="single" w:sz="4" w:space="0" w:color="B3CC82"/>
              <w:left w:val="single" w:sz="4" w:space="0" w:color="CCCCCC"/>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Roles</w:t>
            </w:r>
          </w:p>
        </w:tc>
        <w:tc>
          <w:tcPr>
            <w:tcW w:w="2453" w:type="dxa"/>
            <w:tcBorders>
              <w:top w:val="single" w:sz="4" w:space="0" w:color="B3CC82"/>
              <w:left w:val="single" w:sz="4" w:space="0" w:color="CCCCCC"/>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Tasks</w:t>
            </w:r>
          </w:p>
        </w:tc>
        <w:tc>
          <w:tcPr>
            <w:tcW w:w="0" w:type="auto"/>
            <w:tcBorders>
              <w:top w:val="single" w:sz="4" w:space="0" w:color="B3CC82"/>
              <w:left w:val="single" w:sz="4" w:space="0" w:color="CCCCCC"/>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Periods required</w:t>
            </w:r>
          </w:p>
        </w:tc>
        <w:tc>
          <w:tcPr>
            <w:tcW w:w="0" w:type="auto"/>
            <w:tcBorders>
              <w:top w:val="single" w:sz="4" w:space="0" w:color="B3CC82"/>
              <w:left w:val="single" w:sz="4" w:space="0" w:color="CCCCCC"/>
              <w:bottom w:val="single" w:sz="4" w:space="0" w:color="B3CC82"/>
              <w:right w:val="single" w:sz="4" w:space="0" w:color="B3CC82"/>
            </w:tcBorders>
            <w:shd w:val="clear" w:color="auto" w:fill="E6EED5"/>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Key Phases</w:t>
            </w:r>
          </w:p>
        </w:tc>
      </w:tr>
      <w:tr w:rsidR="00185C88" w:rsidRPr="00185C88" w:rsidTr="003B2823">
        <w:trPr>
          <w:trHeight w:val="804"/>
        </w:trPr>
        <w:tc>
          <w:tcPr>
            <w:tcW w:w="0" w:type="auto"/>
            <w:tcBorders>
              <w:top w:val="single" w:sz="4" w:space="0" w:color="CCCCCC"/>
              <w:left w:val="single" w:sz="4" w:space="0" w:color="B3CC82"/>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Kenneth Kon</w:t>
            </w:r>
          </w:p>
        </w:tc>
        <w:tc>
          <w:tcPr>
            <w:tcW w:w="2429" w:type="dxa"/>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 Developer</w:t>
            </w:r>
            <w:r w:rsidRPr="00185C88">
              <w:rPr>
                <w:rFonts w:ascii="Arial" w:eastAsia="Times New Roman" w:hAnsi="Arial" w:cs="Arial"/>
                <w:sz w:val="28"/>
                <w:szCs w:val="28"/>
              </w:rPr>
              <w:br/>
              <w:t>• Scrum master (ALT.)</w:t>
            </w:r>
            <w:r w:rsidRPr="00185C88">
              <w:rPr>
                <w:rFonts w:ascii="Arial" w:eastAsia="Times New Roman" w:hAnsi="Arial" w:cs="Arial"/>
                <w:sz w:val="28"/>
                <w:szCs w:val="28"/>
              </w:rPr>
              <w:br/>
              <w:t>• Test Engineer</w:t>
            </w:r>
            <w:r w:rsidRPr="00185C88">
              <w:rPr>
                <w:rFonts w:ascii="Arial" w:eastAsia="Times New Roman" w:hAnsi="Arial" w:cs="Arial"/>
                <w:sz w:val="28"/>
                <w:szCs w:val="28"/>
              </w:rPr>
              <w:br/>
              <w:t>• Document Editor</w:t>
            </w:r>
          </w:p>
        </w:tc>
        <w:tc>
          <w:tcPr>
            <w:tcW w:w="2453" w:type="dxa"/>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 xml:space="preserve">• Project Status </w:t>
            </w:r>
            <w:r w:rsidRPr="00185C88">
              <w:rPr>
                <w:rFonts w:ascii="Arial" w:eastAsia="Times New Roman" w:hAnsi="Arial" w:cs="Arial"/>
                <w:sz w:val="28"/>
                <w:szCs w:val="28"/>
              </w:rPr>
              <w:br/>
              <w:t>• Schedule/Task</w:t>
            </w:r>
            <w:r w:rsidRPr="00185C88">
              <w:rPr>
                <w:rFonts w:ascii="Arial" w:eastAsia="Times New Roman" w:hAnsi="Arial" w:cs="Arial"/>
                <w:sz w:val="28"/>
                <w:szCs w:val="28"/>
              </w:rPr>
              <w:br/>
              <w:t>• Implementation</w:t>
            </w:r>
            <w:r w:rsidRPr="00185C88">
              <w:rPr>
                <w:rFonts w:ascii="Arial" w:eastAsia="Times New Roman" w:hAnsi="Arial" w:cs="Arial"/>
                <w:sz w:val="28"/>
                <w:szCs w:val="28"/>
              </w:rPr>
              <w:br/>
              <w:t>• Testing</w:t>
            </w:r>
            <w:r w:rsidRPr="00185C88">
              <w:rPr>
                <w:rFonts w:ascii="Arial" w:eastAsia="Times New Roman" w:hAnsi="Arial" w:cs="Arial"/>
                <w:sz w:val="28"/>
                <w:szCs w:val="28"/>
              </w:rPr>
              <w:br/>
              <w:t>• Project Documentation</w:t>
            </w:r>
          </w:p>
        </w:tc>
        <w:tc>
          <w:tcPr>
            <w:tcW w:w="0" w:type="auto"/>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1/12/15</w:t>
            </w:r>
            <w:r w:rsidRPr="00185C88">
              <w:rPr>
                <w:rFonts w:ascii="Arial" w:eastAsia="Times New Roman" w:hAnsi="Arial" w:cs="Arial"/>
                <w:sz w:val="28"/>
                <w:szCs w:val="28"/>
              </w:rPr>
              <w:br/>
              <w:t>to</w:t>
            </w:r>
            <w:r w:rsidRPr="00185C88">
              <w:rPr>
                <w:rFonts w:ascii="Arial" w:eastAsia="Times New Roman" w:hAnsi="Arial" w:cs="Arial"/>
                <w:sz w:val="28"/>
                <w:szCs w:val="28"/>
              </w:rPr>
              <w:br/>
              <w:t>05/01/15</w:t>
            </w:r>
          </w:p>
        </w:tc>
        <w:tc>
          <w:tcPr>
            <w:tcW w:w="0" w:type="auto"/>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All</w:t>
            </w:r>
          </w:p>
        </w:tc>
      </w:tr>
      <w:tr w:rsidR="00185C88" w:rsidRPr="00185C88" w:rsidTr="003B2823">
        <w:trPr>
          <w:trHeight w:val="830"/>
        </w:trPr>
        <w:tc>
          <w:tcPr>
            <w:tcW w:w="0" w:type="auto"/>
            <w:tcBorders>
              <w:top w:val="single" w:sz="4" w:space="0" w:color="CCCCCC"/>
              <w:left w:val="single" w:sz="4" w:space="0" w:color="B3CC82"/>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3B2823" w:rsidP="00185C88">
            <w:pPr>
              <w:spacing w:after="0" w:line="240" w:lineRule="auto"/>
              <w:rPr>
                <w:rFonts w:ascii="Arial" w:eastAsia="Times New Roman" w:hAnsi="Arial" w:cs="Arial"/>
                <w:sz w:val="28"/>
                <w:szCs w:val="28"/>
              </w:rPr>
            </w:pPr>
            <w:r>
              <w:rPr>
                <w:rFonts w:ascii="Arial" w:eastAsia="Times New Roman" w:hAnsi="Arial" w:cs="Arial"/>
                <w:sz w:val="28"/>
                <w:szCs w:val="28"/>
              </w:rPr>
              <w:t>Mich</w:t>
            </w:r>
            <w:r w:rsidR="00185C88" w:rsidRPr="00185C88">
              <w:rPr>
                <w:rFonts w:ascii="Arial" w:eastAsia="Times New Roman" w:hAnsi="Arial" w:cs="Arial"/>
                <w:sz w:val="28"/>
                <w:szCs w:val="28"/>
              </w:rPr>
              <w:t>a</w:t>
            </w:r>
            <w:r>
              <w:rPr>
                <w:rFonts w:ascii="Arial" w:eastAsia="Times New Roman" w:hAnsi="Arial" w:cs="Arial"/>
                <w:sz w:val="28"/>
                <w:szCs w:val="28"/>
              </w:rPr>
              <w:t>e</w:t>
            </w:r>
            <w:r w:rsidR="00185C88" w:rsidRPr="00185C88">
              <w:rPr>
                <w:rFonts w:ascii="Arial" w:eastAsia="Times New Roman" w:hAnsi="Arial" w:cs="Arial"/>
                <w:sz w:val="28"/>
                <w:szCs w:val="28"/>
              </w:rPr>
              <w:t>l Lazo</w:t>
            </w:r>
          </w:p>
        </w:tc>
        <w:tc>
          <w:tcPr>
            <w:tcW w:w="2429" w:type="dxa"/>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 Developer</w:t>
            </w:r>
            <w:r w:rsidRPr="00185C88">
              <w:rPr>
                <w:rFonts w:ascii="Arial" w:eastAsia="Times New Roman" w:hAnsi="Arial" w:cs="Arial"/>
                <w:sz w:val="28"/>
                <w:szCs w:val="28"/>
              </w:rPr>
              <w:br/>
              <w:t>• Scrum master (ALT.)</w:t>
            </w:r>
            <w:r w:rsidRPr="00185C88">
              <w:rPr>
                <w:rFonts w:ascii="Arial" w:eastAsia="Times New Roman" w:hAnsi="Arial" w:cs="Arial"/>
                <w:sz w:val="28"/>
                <w:szCs w:val="28"/>
              </w:rPr>
              <w:br/>
              <w:t>• Test Engineer</w:t>
            </w:r>
            <w:r w:rsidRPr="00185C88">
              <w:rPr>
                <w:rFonts w:ascii="Arial" w:eastAsia="Times New Roman" w:hAnsi="Arial" w:cs="Arial"/>
                <w:sz w:val="28"/>
                <w:szCs w:val="28"/>
              </w:rPr>
              <w:br/>
              <w:t>• Document Editor</w:t>
            </w:r>
          </w:p>
        </w:tc>
        <w:tc>
          <w:tcPr>
            <w:tcW w:w="2453" w:type="dxa"/>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 xml:space="preserve">• Project Status </w:t>
            </w:r>
            <w:r w:rsidRPr="00185C88">
              <w:rPr>
                <w:rFonts w:ascii="Arial" w:eastAsia="Times New Roman" w:hAnsi="Arial" w:cs="Arial"/>
                <w:sz w:val="28"/>
                <w:szCs w:val="28"/>
              </w:rPr>
              <w:br/>
              <w:t>• Schedule/Task</w:t>
            </w:r>
            <w:r w:rsidRPr="00185C88">
              <w:rPr>
                <w:rFonts w:ascii="Arial" w:eastAsia="Times New Roman" w:hAnsi="Arial" w:cs="Arial"/>
                <w:sz w:val="28"/>
                <w:szCs w:val="28"/>
              </w:rPr>
              <w:br/>
              <w:t>• Implementation</w:t>
            </w:r>
            <w:r w:rsidRPr="00185C88">
              <w:rPr>
                <w:rFonts w:ascii="Arial" w:eastAsia="Times New Roman" w:hAnsi="Arial" w:cs="Arial"/>
                <w:sz w:val="28"/>
                <w:szCs w:val="28"/>
              </w:rPr>
              <w:br/>
              <w:t>• Testing</w:t>
            </w:r>
            <w:r w:rsidRPr="00185C88">
              <w:rPr>
                <w:rFonts w:ascii="Arial" w:eastAsia="Times New Roman" w:hAnsi="Arial" w:cs="Arial"/>
                <w:sz w:val="28"/>
                <w:szCs w:val="28"/>
              </w:rPr>
              <w:br/>
              <w:t>• Project Documentation</w:t>
            </w:r>
          </w:p>
        </w:tc>
        <w:tc>
          <w:tcPr>
            <w:tcW w:w="0" w:type="auto"/>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1/12/15</w:t>
            </w:r>
            <w:r w:rsidRPr="00185C88">
              <w:rPr>
                <w:rFonts w:ascii="Arial" w:eastAsia="Times New Roman" w:hAnsi="Arial" w:cs="Arial"/>
                <w:sz w:val="28"/>
                <w:szCs w:val="28"/>
              </w:rPr>
              <w:br/>
              <w:t>to</w:t>
            </w:r>
            <w:r w:rsidRPr="00185C88">
              <w:rPr>
                <w:rFonts w:ascii="Arial" w:eastAsia="Times New Roman" w:hAnsi="Arial" w:cs="Arial"/>
                <w:sz w:val="28"/>
                <w:szCs w:val="28"/>
              </w:rPr>
              <w:br/>
              <w:t>05/01/15</w:t>
            </w:r>
          </w:p>
        </w:tc>
        <w:tc>
          <w:tcPr>
            <w:tcW w:w="0" w:type="auto"/>
            <w:tcBorders>
              <w:top w:val="single" w:sz="4" w:space="0" w:color="CCCCCC"/>
              <w:left w:val="single" w:sz="4" w:space="0" w:color="CCCCCC"/>
              <w:bottom w:val="single" w:sz="4" w:space="0" w:color="B3CC82"/>
              <w:right w:val="single" w:sz="4" w:space="0" w:color="B3CC82"/>
            </w:tcBorders>
            <w:shd w:val="clear" w:color="auto" w:fill="CDDDAC"/>
            <w:tcMar>
              <w:top w:w="18" w:type="dxa"/>
              <w:left w:w="27" w:type="dxa"/>
              <w:bottom w:w="18" w:type="dxa"/>
              <w:right w:w="27" w:type="dxa"/>
            </w:tcMar>
            <w:hideMark/>
          </w:tcPr>
          <w:p w:rsidR="00185C88" w:rsidRPr="00185C88" w:rsidRDefault="00185C88" w:rsidP="00185C88">
            <w:pPr>
              <w:spacing w:after="0" w:line="240" w:lineRule="auto"/>
              <w:rPr>
                <w:rFonts w:ascii="Arial" w:eastAsia="Times New Roman" w:hAnsi="Arial" w:cs="Arial"/>
                <w:sz w:val="28"/>
                <w:szCs w:val="28"/>
              </w:rPr>
            </w:pPr>
            <w:r w:rsidRPr="00185C88">
              <w:rPr>
                <w:rFonts w:ascii="Arial" w:eastAsia="Times New Roman" w:hAnsi="Arial" w:cs="Arial"/>
                <w:sz w:val="28"/>
                <w:szCs w:val="28"/>
              </w:rPr>
              <w:t>All</w:t>
            </w:r>
          </w:p>
        </w:tc>
      </w:tr>
    </w:tbl>
    <w:p w:rsidR="00185C88" w:rsidRDefault="00185C88" w:rsidP="00185C88">
      <w:pPr>
        <w:pStyle w:val="ListParagraph"/>
      </w:pPr>
    </w:p>
    <w:p w:rsidR="003B2823" w:rsidRDefault="003B2823" w:rsidP="00185C88">
      <w:pPr>
        <w:pStyle w:val="ListParagraph"/>
      </w:pPr>
    </w:p>
    <w:tbl>
      <w:tblPr>
        <w:tblW w:w="0" w:type="auto"/>
        <w:tblBorders>
          <w:top w:val="single" w:sz="4" w:space="0" w:color="CCCCCC"/>
          <w:left w:val="single" w:sz="4" w:space="0" w:color="CCCCCC"/>
          <w:bottom w:val="single" w:sz="4" w:space="0" w:color="CCCCCC"/>
          <w:right w:val="single" w:sz="4" w:space="0" w:color="CCCCCC"/>
        </w:tblBorders>
        <w:tblCellMar>
          <w:left w:w="0" w:type="dxa"/>
          <w:right w:w="0" w:type="dxa"/>
        </w:tblCellMar>
        <w:tblLook w:val="04A0"/>
      </w:tblPr>
      <w:tblGrid>
        <w:gridCol w:w="2965"/>
        <w:gridCol w:w="1750"/>
      </w:tblGrid>
      <w:tr w:rsidR="0083731E" w:rsidRPr="0083731E" w:rsidTr="0083731E">
        <w:trPr>
          <w:trHeight w:val="186"/>
        </w:trPr>
        <w:tc>
          <w:tcPr>
            <w:tcW w:w="0" w:type="auto"/>
            <w:tcBorders>
              <w:top w:val="single" w:sz="4" w:space="0" w:color="B3CC82"/>
              <w:left w:val="single" w:sz="4" w:space="0" w:color="B3CC82"/>
              <w:bottom w:val="single" w:sz="4" w:space="0" w:color="B3CC82"/>
              <w:right w:val="single" w:sz="4" w:space="0" w:color="B3CC82"/>
            </w:tcBorders>
            <w:shd w:val="clear" w:color="auto" w:fill="E6EED5"/>
            <w:tcMar>
              <w:top w:w="18" w:type="dxa"/>
              <w:left w:w="27" w:type="dxa"/>
              <w:bottom w:w="18" w:type="dxa"/>
              <w:right w:w="27" w:type="dxa"/>
            </w:tcMar>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Artifacts</w:t>
            </w:r>
          </w:p>
        </w:tc>
        <w:tc>
          <w:tcPr>
            <w:tcW w:w="0" w:type="auto"/>
            <w:tcBorders>
              <w:top w:val="single" w:sz="4" w:space="0" w:color="B3CC82"/>
              <w:left w:val="single" w:sz="4" w:space="0" w:color="CCCCCC"/>
              <w:bottom w:val="single" w:sz="4" w:space="0" w:color="B3CC82"/>
              <w:right w:val="single" w:sz="4" w:space="0" w:color="CCCCCC"/>
            </w:tcBorders>
            <w:shd w:val="clear" w:color="auto" w:fill="E6EED5"/>
            <w:tcMar>
              <w:top w:w="18" w:type="dxa"/>
              <w:left w:w="27" w:type="dxa"/>
              <w:bottom w:w="18" w:type="dxa"/>
              <w:right w:w="27" w:type="dxa"/>
            </w:tcMar>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Priority (1-10)</w:t>
            </w:r>
          </w:p>
        </w:tc>
      </w:tr>
      <w:tr w:rsidR="0083731E" w:rsidRPr="0083731E" w:rsidTr="0083731E">
        <w:trPr>
          <w:trHeight w:val="186"/>
        </w:trPr>
        <w:tc>
          <w:tcPr>
            <w:tcW w:w="0" w:type="auto"/>
            <w:tcBorders>
              <w:top w:val="single" w:sz="4" w:space="0" w:color="CCCCCC"/>
              <w:left w:val="single" w:sz="4" w:space="0" w:color="B3CC82"/>
              <w:bottom w:val="single" w:sz="4" w:space="0" w:color="B3CC82"/>
              <w:right w:val="single" w:sz="4" w:space="0" w:color="B3CC82"/>
            </w:tcBorders>
            <w:shd w:val="clear" w:color="auto" w:fill="CDDDAC"/>
            <w:tcMar>
              <w:top w:w="18" w:type="dxa"/>
              <w:left w:w="27" w:type="dxa"/>
              <w:bottom w:w="18" w:type="dxa"/>
              <w:right w:w="27" w:type="dxa"/>
            </w:tcMar>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Queue Implementation</w:t>
            </w:r>
          </w:p>
        </w:tc>
        <w:tc>
          <w:tcPr>
            <w:tcW w:w="0" w:type="auto"/>
            <w:tcBorders>
              <w:top w:val="single" w:sz="4" w:space="0" w:color="CCCCCC"/>
              <w:left w:val="single" w:sz="4" w:space="0" w:color="CCCCCC"/>
              <w:bottom w:val="single" w:sz="4" w:space="0" w:color="B3CC82"/>
              <w:right w:val="single" w:sz="4" w:space="0" w:color="CCCCCC"/>
            </w:tcBorders>
            <w:shd w:val="clear" w:color="auto" w:fill="CDDDAC"/>
            <w:tcMar>
              <w:top w:w="18" w:type="dxa"/>
              <w:left w:w="27" w:type="dxa"/>
              <w:bottom w:w="18" w:type="dxa"/>
              <w:right w:w="27" w:type="dxa"/>
            </w:tcMar>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10</w:t>
            </w:r>
          </w:p>
        </w:tc>
      </w:tr>
      <w:tr w:rsidR="0083731E" w:rsidRPr="0083731E" w:rsidTr="0083731E">
        <w:trPr>
          <w:trHeight w:val="186"/>
        </w:trPr>
        <w:tc>
          <w:tcPr>
            <w:tcW w:w="0" w:type="auto"/>
            <w:tcBorders>
              <w:top w:val="single" w:sz="4" w:space="0" w:color="CCCCCC"/>
              <w:left w:val="single" w:sz="4" w:space="0" w:color="B3CC82"/>
              <w:bottom w:val="single" w:sz="4" w:space="0" w:color="B3CC82"/>
              <w:right w:val="single" w:sz="4" w:space="0" w:color="B3CC82"/>
            </w:tcBorders>
            <w:shd w:val="clear" w:color="auto" w:fill="CDDDAC"/>
            <w:tcMar>
              <w:top w:w="18" w:type="dxa"/>
              <w:left w:w="27" w:type="dxa"/>
              <w:bottom w:w="18" w:type="dxa"/>
              <w:right w:w="27" w:type="dxa"/>
            </w:tcMar>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Database Management</w:t>
            </w:r>
          </w:p>
        </w:tc>
        <w:tc>
          <w:tcPr>
            <w:tcW w:w="0" w:type="auto"/>
            <w:tcBorders>
              <w:top w:val="single" w:sz="4" w:space="0" w:color="CCCCCC"/>
              <w:left w:val="single" w:sz="4" w:space="0" w:color="CCCCCC"/>
              <w:bottom w:val="single" w:sz="4" w:space="0" w:color="B3CC82"/>
              <w:right w:val="single" w:sz="4" w:space="0" w:color="CCCCCC"/>
            </w:tcBorders>
            <w:shd w:val="clear" w:color="auto" w:fill="CDDDAC"/>
            <w:tcMar>
              <w:top w:w="18" w:type="dxa"/>
              <w:left w:w="27" w:type="dxa"/>
              <w:bottom w:w="18" w:type="dxa"/>
              <w:right w:w="27" w:type="dxa"/>
            </w:tcMar>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10</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Send Notifications</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6</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Administrative Rights</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3</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Build Ride</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7</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Simulator</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9</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Find Wait Times</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7</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Dequeue</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10</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Status Request</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4</w:t>
            </w:r>
          </w:p>
        </w:tc>
      </w:tr>
      <w:tr w:rsidR="0083731E" w:rsidRPr="0083731E" w:rsidTr="0083731E">
        <w:trPr>
          <w:trHeight w:val="186"/>
        </w:trPr>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rPr>
                <w:rFonts w:ascii="Arial" w:eastAsia="Times New Roman" w:hAnsi="Arial" w:cs="Arial"/>
                <w:sz w:val="28"/>
                <w:szCs w:val="28"/>
              </w:rPr>
            </w:pPr>
            <w:r w:rsidRPr="0083731E">
              <w:rPr>
                <w:rFonts w:ascii="Arial" w:eastAsia="Times New Roman" w:hAnsi="Arial" w:cs="Arial"/>
                <w:sz w:val="28"/>
                <w:szCs w:val="28"/>
              </w:rPr>
              <w:t>Test Queue Controller</w:t>
            </w:r>
          </w:p>
        </w:tc>
        <w:tc>
          <w:tcPr>
            <w:tcW w:w="0" w:type="auto"/>
            <w:tcBorders>
              <w:top w:val="single" w:sz="4" w:space="0" w:color="CCCCCC"/>
              <w:left w:val="single" w:sz="4" w:space="0" w:color="CCCCCC"/>
              <w:bottom w:val="single" w:sz="4" w:space="0" w:color="CCCCCC"/>
              <w:right w:val="single" w:sz="4" w:space="0" w:color="CCCCCC"/>
            </w:tcBorders>
            <w:shd w:val="clear" w:color="auto" w:fill="CDDDAC"/>
            <w:tcMar>
              <w:top w:w="18" w:type="dxa"/>
              <w:left w:w="27" w:type="dxa"/>
              <w:bottom w:w="18" w:type="dxa"/>
              <w:right w:w="27" w:type="dxa"/>
            </w:tcMar>
            <w:vAlign w:val="bottom"/>
            <w:hideMark/>
          </w:tcPr>
          <w:p w:rsidR="0083731E" w:rsidRPr="0083731E" w:rsidRDefault="0083731E" w:rsidP="0083731E">
            <w:pPr>
              <w:spacing w:after="0" w:line="240" w:lineRule="auto"/>
              <w:jc w:val="right"/>
              <w:rPr>
                <w:rFonts w:ascii="Arial" w:eastAsia="Times New Roman" w:hAnsi="Arial" w:cs="Arial"/>
                <w:sz w:val="28"/>
                <w:szCs w:val="28"/>
              </w:rPr>
            </w:pPr>
            <w:r w:rsidRPr="0083731E">
              <w:rPr>
                <w:rFonts w:ascii="Arial" w:eastAsia="Times New Roman" w:hAnsi="Arial" w:cs="Arial"/>
                <w:sz w:val="28"/>
                <w:szCs w:val="28"/>
              </w:rPr>
              <w:t>6</w:t>
            </w:r>
          </w:p>
        </w:tc>
      </w:tr>
    </w:tbl>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8B06BD" w:rsidRDefault="008B06BD" w:rsidP="00185C88">
      <w:pPr>
        <w:pStyle w:val="ListParagraph"/>
      </w:pPr>
    </w:p>
    <w:p w:rsidR="00DF4ECF" w:rsidRDefault="00DF4ECF" w:rsidP="00185C88">
      <w:pPr>
        <w:pStyle w:val="ListParagraph"/>
      </w:pPr>
    </w:p>
    <w:p w:rsidR="00DF4ECF" w:rsidRDefault="00DF4ECF" w:rsidP="00185C88">
      <w:pPr>
        <w:pStyle w:val="ListParagraph"/>
      </w:pPr>
    </w:p>
    <w:p w:rsidR="0015192B" w:rsidRDefault="0015192B" w:rsidP="00185C88">
      <w:pPr>
        <w:pStyle w:val="ListParagraph"/>
      </w:pPr>
    </w:p>
    <w:sectPr w:rsidR="0015192B" w:rsidSect="00567C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E7A8C"/>
    <w:multiLevelType w:val="hybridMultilevel"/>
    <w:tmpl w:val="21448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FB76E0"/>
    <w:multiLevelType w:val="hybridMultilevel"/>
    <w:tmpl w:val="94B0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66601E"/>
    <w:multiLevelType w:val="hybridMultilevel"/>
    <w:tmpl w:val="6BD65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0F0A90"/>
    <w:multiLevelType w:val="hybridMultilevel"/>
    <w:tmpl w:val="772A237A"/>
    <w:lvl w:ilvl="0" w:tplc="C7523F1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08D552C"/>
    <w:multiLevelType w:val="hybridMultilevel"/>
    <w:tmpl w:val="465A5FA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AD5321C"/>
    <w:multiLevelType w:val="hybridMultilevel"/>
    <w:tmpl w:val="3F48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B62867"/>
    <w:multiLevelType w:val="hybridMultilevel"/>
    <w:tmpl w:val="4046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876CCE"/>
    <w:multiLevelType w:val="hybridMultilevel"/>
    <w:tmpl w:val="E8A22B4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3DF2FD1"/>
    <w:multiLevelType w:val="hybridMultilevel"/>
    <w:tmpl w:val="4724BEB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5066969"/>
    <w:multiLevelType w:val="hybridMultilevel"/>
    <w:tmpl w:val="3F669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5ED09E0"/>
    <w:multiLevelType w:val="hybridMultilevel"/>
    <w:tmpl w:val="FAE84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AF1532"/>
    <w:multiLevelType w:val="hybridMultilevel"/>
    <w:tmpl w:val="9CE2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D81549"/>
    <w:multiLevelType w:val="hybridMultilevel"/>
    <w:tmpl w:val="6D0C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B2C200E"/>
    <w:multiLevelType w:val="hybridMultilevel"/>
    <w:tmpl w:val="CD7A3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3B0191"/>
    <w:multiLevelType w:val="hybridMultilevel"/>
    <w:tmpl w:val="8CE6DFC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5"/>
  </w:num>
  <w:num w:numId="4">
    <w:abstractNumId w:val="6"/>
  </w:num>
  <w:num w:numId="5">
    <w:abstractNumId w:val="9"/>
  </w:num>
  <w:num w:numId="6">
    <w:abstractNumId w:val="2"/>
  </w:num>
  <w:num w:numId="7">
    <w:abstractNumId w:val="4"/>
  </w:num>
  <w:num w:numId="8">
    <w:abstractNumId w:val="12"/>
  </w:num>
  <w:num w:numId="9">
    <w:abstractNumId w:val="11"/>
  </w:num>
  <w:num w:numId="10">
    <w:abstractNumId w:val="13"/>
  </w:num>
  <w:num w:numId="11">
    <w:abstractNumId w:val="14"/>
  </w:num>
  <w:num w:numId="12">
    <w:abstractNumId w:val="0"/>
  </w:num>
  <w:num w:numId="13">
    <w:abstractNumId w:val="7"/>
  </w:num>
  <w:num w:numId="14">
    <w:abstractNumId w:val="10"/>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trackRevisions/>
  <w:defaultTabStop w:val="720"/>
  <w:characterSpacingControl w:val="doNotCompress"/>
  <w:compat/>
  <w:rsids>
    <w:rsidRoot w:val="00185C88"/>
    <w:rsid w:val="00023CDE"/>
    <w:rsid w:val="0002621A"/>
    <w:rsid w:val="0003104D"/>
    <w:rsid w:val="00035B48"/>
    <w:rsid w:val="000365D9"/>
    <w:rsid w:val="00050AC5"/>
    <w:rsid w:val="000552A5"/>
    <w:rsid w:val="00060D61"/>
    <w:rsid w:val="0007032B"/>
    <w:rsid w:val="00083FAA"/>
    <w:rsid w:val="00084D52"/>
    <w:rsid w:val="000870EA"/>
    <w:rsid w:val="00090509"/>
    <w:rsid w:val="000A50BE"/>
    <w:rsid w:val="000B4B4E"/>
    <w:rsid w:val="000B5384"/>
    <w:rsid w:val="000B6B2F"/>
    <w:rsid w:val="000B7FF3"/>
    <w:rsid w:val="000C33B3"/>
    <w:rsid w:val="000C691E"/>
    <w:rsid w:val="000D144E"/>
    <w:rsid w:val="000D5993"/>
    <w:rsid w:val="000D5C30"/>
    <w:rsid w:val="000E2AB2"/>
    <w:rsid w:val="000F095A"/>
    <w:rsid w:val="000F1360"/>
    <w:rsid w:val="00101FA3"/>
    <w:rsid w:val="00104039"/>
    <w:rsid w:val="00104835"/>
    <w:rsid w:val="001055B5"/>
    <w:rsid w:val="0011664E"/>
    <w:rsid w:val="0012268E"/>
    <w:rsid w:val="00132BFB"/>
    <w:rsid w:val="00136152"/>
    <w:rsid w:val="00137EB3"/>
    <w:rsid w:val="00142A03"/>
    <w:rsid w:val="0015192B"/>
    <w:rsid w:val="00151E02"/>
    <w:rsid w:val="001574B3"/>
    <w:rsid w:val="00157762"/>
    <w:rsid w:val="001601F6"/>
    <w:rsid w:val="001643F4"/>
    <w:rsid w:val="00166DCC"/>
    <w:rsid w:val="00185C88"/>
    <w:rsid w:val="001876B7"/>
    <w:rsid w:val="00190C76"/>
    <w:rsid w:val="001915F0"/>
    <w:rsid w:val="00191DE9"/>
    <w:rsid w:val="00194B26"/>
    <w:rsid w:val="001A14AF"/>
    <w:rsid w:val="001A18BE"/>
    <w:rsid w:val="001A1ABD"/>
    <w:rsid w:val="001A37CB"/>
    <w:rsid w:val="001C107F"/>
    <w:rsid w:val="001C3841"/>
    <w:rsid w:val="001D2AFA"/>
    <w:rsid w:val="001E4644"/>
    <w:rsid w:val="001E5C8D"/>
    <w:rsid w:val="001F4174"/>
    <w:rsid w:val="00200205"/>
    <w:rsid w:val="00200B18"/>
    <w:rsid w:val="00202A84"/>
    <w:rsid w:val="00203DF5"/>
    <w:rsid w:val="002102DD"/>
    <w:rsid w:val="00210E36"/>
    <w:rsid w:val="0021389F"/>
    <w:rsid w:val="00213D38"/>
    <w:rsid w:val="00216CB3"/>
    <w:rsid w:val="00234180"/>
    <w:rsid w:val="0023654B"/>
    <w:rsid w:val="0024439A"/>
    <w:rsid w:val="002502AB"/>
    <w:rsid w:val="00250A4F"/>
    <w:rsid w:val="00254540"/>
    <w:rsid w:val="00260441"/>
    <w:rsid w:val="00260583"/>
    <w:rsid w:val="00263EAE"/>
    <w:rsid w:val="002641B4"/>
    <w:rsid w:val="00270D96"/>
    <w:rsid w:val="00271790"/>
    <w:rsid w:val="002845AA"/>
    <w:rsid w:val="00290643"/>
    <w:rsid w:val="00292D80"/>
    <w:rsid w:val="0029327C"/>
    <w:rsid w:val="0029452E"/>
    <w:rsid w:val="002A09FC"/>
    <w:rsid w:val="002B31EF"/>
    <w:rsid w:val="002C3401"/>
    <w:rsid w:val="002D0CE5"/>
    <w:rsid w:val="002D5F9B"/>
    <w:rsid w:val="002E3E0C"/>
    <w:rsid w:val="002E734E"/>
    <w:rsid w:val="002F4365"/>
    <w:rsid w:val="002F5011"/>
    <w:rsid w:val="002F50F4"/>
    <w:rsid w:val="00302310"/>
    <w:rsid w:val="0030579C"/>
    <w:rsid w:val="003077FD"/>
    <w:rsid w:val="0031616D"/>
    <w:rsid w:val="00320313"/>
    <w:rsid w:val="00321184"/>
    <w:rsid w:val="00324BE6"/>
    <w:rsid w:val="0034018D"/>
    <w:rsid w:val="00343E76"/>
    <w:rsid w:val="003539AD"/>
    <w:rsid w:val="00354627"/>
    <w:rsid w:val="00360289"/>
    <w:rsid w:val="0036211A"/>
    <w:rsid w:val="00366478"/>
    <w:rsid w:val="003677B8"/>
    <w:rsid w:val="00374514"/>
    <w:rsid w:val="00384DC5"/>
    <w:rsid w:val="00385E2D"/>
    <w:rsid w:val="00390FE6"/>
    <w:rsid w:val="00391352"/>
    <w:rsid w:val="003935E9"/>
    <w:rsid w:val="003A50DF"/>
    <w:rsid w:val="003A588F"/>
    <w:rsid w:val="003B2823"/>
    <w:rsid w:val="003B2EF1"/>
    <w:rsid w:val="003B5EBB"/>
    <w:rsid w:val="003B6913"/>
    <w:rsid w:val="003C7CB5"/>
    <w:rsid w:val="003D0C95"/>
    <w:rsid w:val="003D3019"/>
    <w:rsid w:val="003E386D"/>
    <w:rsid w:val="003F523E"/>
    <w:rsid w:val="00401723"/>
    <w:rsid w:val="00401F28"/>
    <w:rsid w:val="00405629"/>
    <w:rsid w:val="00405670"/>
    <w:rsid w:val="0041221C"/>
    <w:rsid w:val="00414BC5"/>
    <w:rsid w:val="004163F1"/>
    <w:rsid w:val="004231B3"/>
    <w:rsid w:val="0043180A"/>
    <w:rsid w:val="0043602D"/>
    <w:rsid w:val="0044029C"/>
    <w:rsid w:val="00442F10"/>
    <w:rsid w:val="004431B9"/>
    <w:rsid w:val="00446231"/>
    <w:rsid w:val="00461F82"/>
    <w:rsid w:val="00466B8F"/>
    <w:rsid w:val="0047363A"/>
    <w:rsid w:val="004771D0"/>
    <w:rsid w:val="0049262B"/>
    <w:rsid w:val="004954D8"/>
    <w:rsid w:val="00495815"/>
    <w:rsid w:val="0049686F"/>
    <w:rsid w:val="00496E6B"/>
    <w:rsid w:val="00497471"/>
    <w:rsid w:val="00497521"/>
    <w:rsid w:val="00497BF8"/>
    <w:rsid w:val="004A4D16"/>
    <w:rsid w:val="004A78DB"/>
    <w:rsid w:val="004B48E0"/>
    <w:rsid w:val="004B59BD"/>
    <w:rsid w:val="004B6F7B"/>
    <w:rsid w:val="004C5B69"/>
    <w:rsid w:val="004D1897"/>
    <w:rsid w:val="004D50D8"/>
    <w:rsid w:val="004E22FD"/>
    <w:rsid w:val="004F299A"/>
    <w:rsid w:val="005121D8"/>
    <w:rsid w:val="00515C2B"/>
    <w:rsid w:val="00526C16"/>
    <w:rsid w:val="00526C7A"/>
    <w:rsid w:val="00545DA7"/>
    <w:rsid w:val="00545EEC"/>
    <w:rsid w:val="0054664F"/>
    <w:rsid w:val="005475F0"/>
    <w:rsid w:val="005534D0"/>
    <w:rsid w:val="0055371D"/>
    <w:rsid w:val="0056686B"/>
    <w:rsid w:val="00567C94"/>
    <w:rsid w:val="00571134"/>
    <w:rsid w:val="005734E3"/>
    <w:rsid w:val="00573EFD"/>
    <w:rsid w:val="005753DB"/>
    <w:rsid w:val="00581221"/>
    <w:rsid w:val="005840D9"/>
    <w:rsid w:val="005847AF"/>
    <w:rsid w:val="005855E7"/>
    <w:rsid w:val="00595158"/>
    <w:rsid w:val="00595477"/>
    <w:rsid w:val="005A37E6"/>
    <w:rsid w:val="005B2A54"/>
    <w:rsid w:val="005B7C44"/>
    <w:rsid w:val="005D2E8B"/>
    <w:rsid w:val="005E0DDF"/>
    <w:rsid w:val="005E6199"/>
    <w:rsid w:val="005F0177"/>
    <w:rsid w:val="00602AD2"/>
    <w:rsid w:val="00620A2A"/>
    <w:rsid w:val="00632EA7"/>
    <w:rsid w:val="00637936"/>
    <w:rsid w:val="00641686"/>
    <w:rsid w:val="00644011"/>
    <w:rsid w:val="00647B1C"/>
    <w:rsid w:val="0065016B"/>
    <w:rsid w:val="00650D31"/>
    <w:rsid w:val="00665757"/>
    <w:rsid w:val="0066783E"/>
    <w:rsid w:val="00675E80"/>
    <w:rsid w:val="00695972"/>
    <w:rsid w:val="006967DC"/>
    <w:rsid w:val="006A3855"/>
    <w:rsid w:val="006A6B5D"/>
    <w:rsid w:val="006A756B"/>
    <w:rsid w:val="006B1A42"/>
    <w:rsid w:val="006B4742"/>
    <w:rsid w:val="006B5920"/>
    <w:rsid w:val="006C7309"/>
    <w:rsid w:val="006E3B7A"/>
    <w:rsid w:val="006E6870"/>
    <w:rsid w:val="006E6F3B"/>
    <w:rsid w:val="006F2096"/>
    <w:rsid w:val="006F45FE"/>
    <w:rsid w:val="006F4744"/>
    <w:rsid w:val="006F4B46"/>
    <w:rsid w:val="006F7527"/>
    <w:rsid w:val="006F7FF1"/>
    <w:rsid w:val="00701F8E"/>
    <w:rsid w:val="00723989"/>
    <w:rsid w:val="007241E4"/>
    <w:rsid w:val="007335BE"/>
    <w:rsid w:val="00733D11"/>
    <w:rsid w:val="0073589C"/>
    <w:rsid w:val="007409C6"/>
    <w:rsid w:val="00744654"/>
    <w:rsid w:val="0074535C"/>
    <w:rsid w:val="00746D1C"/>
    <w:rsid w:val="0075088F"/>
    <w:rsid w:val="00752B26"/>
    <w:rsid w:val="007648D1"/>
    <w:rsid w:val="007805F4"/>
    <w:rsid w:val="007877C5"/>
    <w:rsid w:val="00790103"/>
    <w:rsid w:val="007912FC"/>
    <w:rsid w:val="00792B8C"/>
    <w:rsid w:val="00792BF0"/>
    <w:rsid w:val="00794991"/>
    <w:rsid w:val="007A5CAD"/>
    <w:rsid w:val="007B4023"/>
    <w:rsid w:val="007B4390"/>
    <w:rsid w:val="007B6FD7"/>
    <w:rsid w:val="007C09F9"/>
    <w:rsid w:val="007C528C"/>
    <w:rsid w:val="007D454E"/>
    <w:rsid w:val="007D6CB9"/>
    <w:rsid w:val="007E2B8E"/>
    <w:rsid w:val="007E7D02"/>
    <w:rsid w:val="007F1830"/>
    <w:rsid w:val="008228B4"/>
    <w:rsid w:val="00822A8D"/>
    <w:rsid w:val="00823A56"/>
    <w:rsid w:val="00824867"/>
    <w:rsid w:val="00833D5A"/>
    <w:rsid w:val="008345BD"/>
    <w:rsid w:val="00836A3C"/>
    <w:rsid w:val="0083731E"/>
    <w:rsid w:val="00837B79"/>
    <w:rsid w:val="008404D6"/>
    <w:rsid w:val="00840829"/>
    <w:rsid w:val="00851DDF"/>
    <w:rsid w:val="00855AC4"/>
    <w:rsid w:val="008575CF"/>
    <w:rsid w:val="00857D2B"/>
    <w:rsid w:val="00867F51"/>
    <w:rsid w:val="0087328C"/>
    <w:rsid w:val="00873E9F"/>
    <w:rsid w:val="008818D0"/>
    <w:rsid w:val="00882324"/>
    <w:rsid w:val="0089050B"/>
    <w:rsid w:val="0089142C"/>
    <w:rsid w:val="00892714"/>
    <w:rsid w:val="008A220D"/>
    <w:rsid w:val="008A28DE"/>
    <w:rsid w:val="008A58D7"/>
    <w:rsid w:val="008A7076"/>
    <w:rsid w:val="008B06BD"/>
    <w:rsid w:val="008B5EB3"/>
    <w:rsid w:val="008D0F44"/>
    <w:rsid w:val="008F53E5"/>
    <w:rsid w:val="008F6A21"/>
    <w:rsid w:val="0090268B"/>
    <w:rsid w:val="00902986"/>
    <w:rsid w:val="00903D7C"/>
    <w:rsid w:val="00907FA2"/>
    <w:rsid w:val="009126A0"/>
    <w:rsid w:val="009132F4"/>
    <w:rsid w:val="00913C73"/>
    <w:rsid w:val="00913CEA"/>
    <w:rsid w:val="00915A2A"/>
    <w:rsid w:val="00917439"/>
    <w:rsid w:val="009177D8"/>
    <w:rsid w:val="00917CE9"/>
    <w:rsid w:val="00926471"/>
    <w:rsid w:val="00936300"/>
    <w:rsid w:val="00943DB1"/>
    <w:rsid w:val="00943FE3"/>
    <w:rsid w:val="00944432"/>
    <w:rsid w:val="00946F5A"/>
    <w:rsid w:val="00953491"/>
    <w:rsid w:val="009608CB"/>
    <w:rsid w:val="009657F1"/>
    <w:rsid w:val="009665F0"/>
    <w:rsid w:val="00967535"/>
    <w:rsid w:val="00967B85"/>
    <w:rsid w:val="00970D0F"/>
    <w:rsid w:val="00971BF7"/>
    <w:rsid w:val="00973D45"/>
    <w:rsid w:val="00984CB8"/>
    <w:rsid w:val="00987851"/>
    <w:rsid w:val="00991975"/>
    <w:rsid w:val="00991FC2"/>
    <w:rsid w:val="00996202"/>
    <w:rsid w:val="009A0EBE"/>
    <w:rsid w:val="009A1947"/>
    <w:rsid w:val="009A601F"/>
    <w:rsid w:val="009B0D96"/>
    <w:rsid w:val="009B15DA"/>
    <w:rsid w:val="009B391E"/>
    <w:rsid w:val="009C38D0"/>
    <w:rsid w:val="009C3F89"/>
    <w:rsid w:val="009C400D"/>
    <w:rsid w:val="009D1F0F"/>
    <w:rsid w:val="009E1BA3"/>
    <w:rsid w:val="009E28C5"/>
    <w:rsid w:val="009E7356"/>
    <w:rsid w:val="009F70B3"/>
    <w:rsid w:val="00A00745"/>
    <w:rsid w:val="00A0596D"/>
    <w:rsid w:val="00A06AC7"/>
    <w:rsid w:val="00A11E41"/>
    <w:rsid w:val="00A130B9"/>
    <w:rsid w:val="00A169C9"/>
    <w:rsid w:val="00A22BE9"/>
    <w:rsid w:val="00A2666B"/>
    <w:rsid w:val="00A3015B"/>
    <w:rsid w:val="00A373F0"/>
    <w:rsid w:val="00A375FF"/>
    <w:rsid w:val="00A5061A"/>
    <w:rsid w:val="00A523CB"/>
    <w:rsid w:val="00A607FC"/>
    <w:rsid w:val="00A612BE"/>
    <w:rsid w:val="00A73D8A"/>
    <w:rsid w:val="00A7430C"/>
    <w:rsid w:val="00A77F32"/>
    <w:rsid w:val="00AA09D6"/>
    <w:rsid w:val="00AA1EB9"/>
    <w:rsid w:val="00AA232F"/>
    <w:rsid w:val="00AA6076"/>
    <w:rsid w:val="00AB2173"/>
    <w:rsid w:val="00AB2647"/>
    <w:rsid w:val="00AB2B4F"/>
    <w:rsid w:val="00AB3CE1"/>
    <w:rsid w:val="00AC0364"/>
    <w:rsid w:val="00AE1703"/>
    <w:rsid w:val="00AE377A"/>
    <w:rsid w:val="00AE3B6E"/>
    <w:rsid w:val="00AF0068"/>
    <w:rsid w:val="00B00604"/>
    <w:rsid w:val="00B01987"/>
    <w:rsid w:val="00B04073"/>
    <w:rsid w:val="00B04BD8"/>
    <w:rsid w:val="00B105E2"/>
    <w:rsid w:val="00B10EC1"/>
    <w:rsid w:val="00B11998"/>
    <w:rsid w:val="00B30114"/>
    <w:rsid w:val="00B30989"/>
    <w:rsid w:val="00B35D69"/>
    <w:rsid w:val="00B3673D"/>
    <w:rsid w:val="00B40B3B"/>
    <w:rsid w:val="00B41386"/>
    <w:rsid w:val="00B42AF7"/>
    <w:rsid w:val="00B462C5"/>
    <w:rsid w:val="00B47C62"/>
    <w:rsid w:val="00B56820"/>
    <w:rsid w:val="00B6515F"/>
    <w:rsid w:val="00B71F69"/>
    <w:rsid w:val="00B77FED"/>
    <w:rsid w:val="00B82B18"/>
    <w:rsid w:val="00B87A9D"/>
    <w:rsid w:val="00B92694"/>
    <w:rsid w:val="00BA04C3"/>
    <w:rsid w:val="00BA2A62"/>
    <w:rsid w:val="00BB1FD6"/>
    <w:rsid w:val="00BB48BC"/>
    <w:rsid w:val="00BB4E17"/>
    <w:rsid w:val="00BB77A3"/>
    <w:rsid w:val="00BC4CB5"/>
    <w:rsid w:val="00BD07A9"/>
    <w:rsid w:val="00BD10BB"/>
    <w:rsid w:val="00BD51A8"/>
    <w:rsid w:val="00BE1C9B"/>
    <w:rsid w:val="00BF4014"/>
    <w:rsid w:val="00BF75C2"/>
    <w:rsid w:val="00C038B9"/>
    <w:rsid w:val="00C10EAC"/>
    <w:rsid w:val="00C20CB3"/>
    <w:rsid w:val="00C360BA"/>
    <w:rsid w:val="00C40B2C"/>
    <w:rsid w:val="00C4191A"/>
    <w:rsid w:val="00C4202C"/>
    <w:rsid w:val="00C431C0"/>
    <w:rsid w:val="00C45CE0"/>
    <w:rsid w:val="00C57AE8"/>
    <w:rsid w:val="00C63669"/>
    <w:rsid w:val="00C73410"/>
    <w:rsid w:val="00C73909"/>
    <w:rsid w:val="00C75ED7"/>
    <w:rsid w:val="00C8089F"/>
    <w:rsid w:val="00C855C6"/>
    <w:rsid w:val="00C85DFB"/>
    <w:rsid w:val="00C86BE9"/>
    <w:rsid w:val="00C87E02"/>
    <w:rsid w:val="00C903EB"/>
    <w:rsid w:val="00C915C4"/>
    <w:rsid w:val="00C978A5"/>
    <w:rsid w:val="00CA0E99"/>
    <w:rsid w:val="00CA2C1E"/>
    <w:rsid w:val="00CB1BB9"/>
    <w:rsid w:val="00CB51DD"/>
    <w:rsid w:val="00CC687F"/>
    <w:rsid w:val="00CD139F"/>
    <w:rsid w:val="00CD1B25"/>
    <w:rsid w:val="00CE0A79"/>
    <w:rsid w:val="00CE0AE0"/>
    <w:rsid w:val="00CE1790"/>
    <w:rsid w:val="00D0260B"/>
    <w:rsid w:val="00D111F0"/>
    <w:rsid w:val="00D13B28"/>
    <w:rsid w:val="00D218C5"/>
    <w:rsid w:val="00D323F6"/>
    <w:rsid w:val="00D33D3A"/>
    <w:rsid w:val="00D36348"/>
    <w:rsid w:val="00D369E7"/>
    <w:rsid w:val="00D37A97"/>
    <w:rsid w:val="00D46AF5"/>
    <w:rsid w:val="00D4716D"/>
    <w:rsid w:val="00D473FE"/>
    <w:rsid w:val="00D475BE"/>
    <w:rsid w:val="00D500EA"/>
    <w:rsid w:val="00D547B4"/>
    <w:rsid w:val="00D56F5C"/>
    <w:rsid w:val="00D60BF9"/>
    <w:rsid w:val="00D62051"/>
    <w:rsid w:val="00D67B06"/>
    <w:rsid w:val="00D67BC1"/>
    <w:rsid w:val="00D73FCF"/>
    <w:rsid w:val="00D74265"/>
    <w:rsid w:val="00D83803"/>
    <w:rsid w:val="00D83A31"/>
    <w:rsid w:val="00D871BB"/>
    <w:rsid w:val="00D87611"/>
    <w:rsid w:val="00D90A81"/>
    <w:rsid w:val="00D90D47"/>
    <w:rsid w:val="00D94AED"/>
    <w:rsid w:val="00D94D8A"/>
    <w:rsid w:val="00D95471"/>
    <w:rsid w:val="00DA2067"/>
    <w:rsid w:val="00DA7832"/>
    <w:rsid w:val="00DB3452"/>
    <w:rsid w:val="00DB40E9"/>
    <w:rsid w:val="00DC29FE"/>
    <w:rsid w:val="00DD0614"/>
    <w:rsid w:val="00DD31E5"/>
    <w:rsid w:val="00DE0B28"/>
    <w:rsid w:val="00DE7106"/>
    <w:rsid w:val="00DF1CBE"/>
    <w:rsid w:val="00DF4ECF"/>
    <w:rsid w:val="00E00BEE"/>
    <w:rsid w:val="00E21DCF"/>
    <w:rsid w:val="00E250EB"/>
    <w:rsid w:val="00E252C2"/>
    <w:rsid w:val="00E37477"/>
    <w:rsid w:val="00E4382A"/>
    <w:rsid w:val="00E47AB4"/>
    <w:rsid w:val="00E641B6"/>
    <w:rsid w:val="00E65953"/>
    <w:rsid w:val="00E73A62"/>
    <w:rsid w:val="00E81A02"/>
    <w:rsid w:val="00E83D1C"/>
    <w:rsid w:val="00E83E6C"/>
    <w:rsid w:val="00E8406E"/>
    <w:rsid w:val="00E84B64"/>
    <w:rsid w:val="00E90C02"/>
    <w:rsid w:val="00E96A5B"/>
    <w:rsid w:val="00EA36CB"/>
    <w:rsid w:val="00EB3C3A"/>
    <w:rsid w:val="00EB7569"/>
    <w:rsid w:val="00EC7939"/>
    <w:rsid w:val="00ED2921"/>
    <w:rsid w:val="00ED62D9"/>
    <w:rsid w:val="00EE74E7"/>
    <w:rsid w:val="00F005A3"/>
    <w:rsid w:val="00F056C0"/>
    <w:rsid w:val="00F07011"/>
    <w:rsid w:val="00F14FEE"/>
    <w:rsid w:val="00F1728B"/>
    <w:rsid w:val="00F21C8F"/>
    <w:rsid w:val="00F30189"/>
    <w:rsid w:val="00F302A4"/>
    <w:rsid w:val="00F307CC"/>
    <w:rsid w:val="00F35E96"/>
    <w:rsid w:val="00F44FCA"/>
    <w:rsid w:val="00F56E2A"/>
    <w:rsid w:val="00F61C5F"/>
    <w:rsid w:val="00F61DEE"/>
    <w:rsid w:val="00F654EE"/>
    <w:rsid w:val="00F66750"/>
    <w:rsid w:val="00F6685E"/>
    <w:rsid w:val="00F70B8F"/>
    <w:rsid w:val="00F71DA7"/>
    <w:rsid w:val="00F80110"/>
    <w:rsid w:val="00F826C3"/>
    <w:rsid w:val="00F85030"/>
    <w:rsid w:val="00F87AD5"/>
    <w:rsid w:val="00FA1EAE"/>
    <w:rsid w:val="00FA68F8"/>
    <w:rsid w:val="00FB3410"/>
    <w:rsid w:val="00FB67BB"/>
    <w:rsid w:val="00FC158A"/>
    <w:rsid w:val="00FC20E0"/>
    <w:rsid w:val="00FC258B"/>
    <w:rsid w:val="00FC3F3F"/>
    <w:rsid w:val="00FD5FE6"/>
    <w:rsid w:val="00FD7B09"/>
    <w:rsid w:val="00FD7C64"/>
    <w:rsid w:val="00FE0699"/>
    <w:rsid w:val="00FF109F"/>
    <w:rsid w:val="00FF29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C94"/>
  </w:style>
  <w:style w:type="paragraph" w:styleId="Heading1">
    <w:name w:val="heading 1"/>
    <w:basedOn w:val="Normal"/>
    <w:next w:val="Normal"/>
    <w:link w:val="Heading1Char"/>
    <w:uiPriority w:val="9"/>
    <w:qFormat/>
    <w:rsid w:val="007D6CB9"/>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D6C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6CB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C88"/>
    <w:pPr>
      <w:ind w:left="720"/>
      <w:contextualSpacing/>
    </w:pPr>
  </w:style>
  <w:style w:type="paragraph" w:styleId="NoSpacing">
    <w:name w:val="No Spacing"/>
    <w:uiPriority w:val="1"/>
    <w:qFormat/>
    <w:rsid w:val="0049262B"/>
    <w:pPr>
      <w:spacing w:after="0" w:line="240" w:lineRule="auto"/>
    </w:pPr>
  </w:style>
  <w:style w:type="paragraph" w:customStyle="1" w:styleId="Standard">
    <w:name w:val="Standard"/>
    <w:rsid w:val="0043180A"/>
    <w:pPr>
      <w:spacing w:after="0"/>
    </w:pPr>
    <w:rPr>
      <w:rFonts w:ascii="Arial" w:eastAsia="Arial" w:hAnsi="Arial" w:cs="Arial"/>
      <w:color w:val="000000"/>
    </w:rPr>
  </w:style>
  <w:style w:type="character" w:customStyle="1" w:styleId="Heading1Char">
    <w:name w:val="Heading 1 Char"/>
    <w:basedOn w:val="DefaultParagraphFont"/>
    <w:link w:val="Heading1"/>
    <w:uiPriority w:val="9"/>
    <w:rsid w:val="007D6CB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D6C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D6CB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D6CB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7D6CB9"/>
    <w:pPr>
      <w:spacing w:after="100"/>
    </w:pPr>
    <w:rPr>
      <w:rFonts w:eastAsiaTheme="minorEastAsia"/>
    </w:rPr>
  </w:style>
  <w:style w:type="paragraph" w:styleId="TOC2">
    <w:name w:val="toc 2"/>
    <w:basedOn w:val="Normal"/>
    <w:next w:val="Normal"/>
    <w:autoRedefine/>
    <w:uiPriority w:val="39"/>
    <w:unhideWhenUsed/>
    <w:rsid w:val="007D6CB9"/>
    <w:pPr>
      <w:spacing w:after="100"/>
      <w:ind w:left="200"/>
    </w:pPr>
    <w:rPr>
      <w:rFonts w:eastAsiaTheme="minorEastAsia"/>
    </w:rPr>
  </w:style>
  <w:style w:type="paragraph" w:styleId="TOC3">
    <w:name w:val="toc 3"/>
    <w:basedOn w:val="Normal"/>
    <w:next w:val="Normal"/>
    <w:autoRedefine/>
    <w:uiPriority w:val="39"/>
    <w:unhideWhenUsed/>
    <w:rsid w:val="007D6CB9"/>
    <w:pPr>
      <w:spacing w:after="100"/>
      <w:ind w:left="400"/>
    </w:pPr>
    <w:rPr>
      <w:rFonts w:eastAsiaTheme="minorEastAsia"/>
    </w:rPr>
  </w:style>
  <w:style w:type="paragraph" w:styleId="NormalWeb">
    <w:name w:val="Normal (Web)"/>
    <w:basedOn w:val="Normal"/>
    <w:uiPriority w:val="99"/>
    <w:unhideWhenUsed/>
    <w:rsid w:val="007D6CB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D6C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CB9"/>
    <w:rPr>
      <w:rFonts w:ascii="Tahoma" w:hAnsi="Tahoma" w:cs="Tahoma"/>
      <w:sz w:val="16"/>
      <w:szCs w:val="16"/>
    </w:rPr>
  </w:style>
  <w:style w:type="character" w:styleId="Hyperlink">
    <w:name w:val="Hyperlink"/>
    <w:basedOn w:val="DefaultParagraphFont"/>
    <w:uiPriority w:val="99"/>
    <w:unhideWhenUsed/>
    <w:rsid w:val="00C4202C"/>
    <w:rPr>
      <w:color w:val="0000FF" w:themeColor="hyperlink"/>
      <w:u w:val="single"/>
    </w:rPr>
  </w:style>
  <w:style w:type="paragraph" w:customStyle="1" w:styleId="Normal1">
    <w:name w:val="Normal1"/>
    <w:rsid w:val="00C4202C"/>
    <w:pPr>
      <w:spacing w:after="0"/>
    </w:pPr>
    <w:rPr>
      <w:rFonts w:ascii="Arial" w:eastAsia="Arial" w:hAnsi="Arial" w:cs="Arial"/>
      <w:color w:val="000000"/>
      <w:szCs w:val="24"/>
      <w:lang w:eastAsia="ja-JP"/>
    </w:rPr>
  </w:style>
  <w:style w:type="table" w:styleId="LightGrid-Accent3">
    <w:name w:val="Light Grid Accent 3"/>
    <w:basedOn w:val="TableNormal"/>
    <w:uiPriority w:val="62"/>
    <w:rsid w:val="00C4202C"/>
    <w:pPr>
      <w:spacing w:after="0" w:line="240" w:lineRule="auto"/>
    </w:pPr>
    <w:rPr>
      <w:rFonts w:eastAsiaTheme="minorEastAsia"/>
      <w:sz w:val="24"/>
      <w:szCs w:val="24"/>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List-Accent3">
    <w:name w:val="Light List Accent 3"/>
    <w:basedOn w:val="TableNormal"/>
    <w:uiPriority w:val="61"/>
    <w:rsid w:val="00C4202C"/>
    <w:pPr>
      <w:spacing w:after="0" w:line="240" w:lineRule="auto"/>
    </w:pPr>
    <w:rPr>
      <w:rFonts w:eastAsiaTheme="minorEastAsia"/>
      <w:sz w:val="24"/>
      <w:szCs w:val="24"/>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587468967">
      <w:bodyDiv w:val="1"/>
      <w:marLeft w:val="0"/>
      <w:marRight w:val="0"/>
      <w:marTop w:val="0"/>
      <w:marBottom w:val="0"/>
      <w:divBdr>
        <w:top w:val="none" w:sz="0" w:space="0" w:color="auto"/>
        <w:left w:val="none" w:sz="0" w:space="0" w:color="auto"/>
        <w:bottom w:val="none" w:sz="0" w:space="0" w:color="auto"/>
        <w:right w:val="none" w:sz="0" w:space="0" w:color="auto"/>
      </w:divBdr>
    </w:div>
    <w:div w:id="703822858">
      <w:bodyDiv w:val="1"/>
      <w:marLeft w:val="0"/>
      <w:marRight w:val="0"/>
      <w:marTop w:val="0"/>
      <w:marBottom w:val="0"/>
      <w:divBdr>
        <w:top w:val="none" w:sz="0" w:space="0" w:color="auto"/>
        <w:left w:val="none" w:sz="0" w:space="0" w:color="auto"/>
        <w:bottom w:val="none" w:sz="0" w:space="0" w:color="auto"/>
        <w:right w:val="none" w:sz="0" w:space="0" w:color="auto"/>
      </w:divBdr>
    </w:div>
    <w:div w:id="720910867">
      <w:bodyDiv w:val="1"/>
      <w:marLeft w:val="0"/>
      <w:marRight w:val="0"/>
      <w:marTop w:val="0"/>
      <w:marBottom w:val="0"/>
      <w:divBdr>
        <w:top w:val="none" w:sz="0" w:space="0" w:color="auto"/>
        <w:left w:val="none" w:sz="0" w:space="0" w:color="auto"/>
        <w:bottom w:val="none" w:sz="0" w:space="0" w:color="auto"/>
        <w:right w:val="none" w:sz="0" w:space="0" w:color="auto"/>
      </w:divBdr>
    </w:div>
    <w:div w:id="1268854926">
      <w:bodyDiv w:val="1"/>
      <w:marLeft w:val="0"/>
      <w:marRight w:val="0"/>
      <w:marTop w:val="0"/>
      <w:marBottom w:val="0"/>
      <w:divBdr>
        <w:top w:val="none" w:sz="0" w:space="0" w:color="auto"/>
        <w:left w:val="none" w:sz="0" w:space="0" w:color="auto"/>
        <w:bottom w:val="none" w:sz="0" w:space="0" w:color="auto"/>
        <w:right w:val="none" w:sz="0" w:space="0" w:color="auto"/>
      </w:divBdr>
    </w:div>
    <w:div w:id="1418601388">
      <w:bodyDiv w:val="1"/>
      <w:marLeft w:val="0"/>
      <w:marRight w:val="0"/>
      <w:marTop w:val="0"/>
      <w:marBottom w:val="0"/>
      <w:divBdr>
        <w:top w:val="none" w:sz="0" w:space="0" w:color="auto"/>
        <w:left w:val="none" w:sz="0" w:space="0" w:color="auto"/>
        <w:bottom w:val="none" w:sz="0" w:space="0" w:color="auto"/>
        <w:right w:val="none" w:sz="0" w:space="0" w:color="auto"/>
      </w:divBdr>
    </w:div>
    <w:div w:id="1505440533">
      <w:bodyDiv w:val="1"/>
      <w:marLeft w:val="0"/>
      <w:marRight w:val="0"/>
      <w:marTop w:val="0"/>
      <w:marBottom w:val="0"/>
      <w:divBdr>
        <w:top w:val="none" w:sz="0" w:space="0" w:color="auto"/>
        <w:left w:val="none" w:sz="0" w:space="0" w:color="auto"/>
        <w:bottom w:val="none" w:sz="0" w:space="0" w:color="auto"/>
        <w:right w:val="none" w:sz="0" w:space="0" w:color="auto"/>
      </w:divBdr>
    </w:div>
    <w:div w:id="168986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ws-dev.cis.fiu.edu/senior-project-website-v4/user/231" TargetMode="Externa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plan-family-reunions.com/themeParks.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Kenneth\Documents\Gantt%20char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enneth\Documents\Gantt%20char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enneth\Documents\Gant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bar"/>
        <c:grouping val="stacked"/>
        <c:ser>
          <c:idx val="1"/>
          <c:order val="0"/>
          <c:tx>
            <c:strRef>
              <c:f>'Sprint 1 planning'!$B$1</c:f>
              <c:strCache>
                <c:ptCount val="1"/>
                <c:pt idx="0">
                  <c:v>Start Date</c:v>
                </c:pt>
              </c:strCache>
            </c:strRef>
          </c:tx>
          <c:spPr>
            <a:noFill/>
            <a:ln>
              <a:noFill/>
            </a:ln>
          </c:spPr>
          <c:cat>
            <c:strRef>
              <c:f>'Sprint 1 planning'!$A$2:$A$14</c:f>
              <c:strCache>
                <c:ptCount val="12"/>
                <c:pt idx="0">
                  <c:v>T1</c:v>
                </c:pt>
                <c:pt idx="1">
                  <c:v>T2</c:v>
                </c:pt>
                <c:pt idx="2">
                  <c:v>T3</c:v>
                </c:pt>
                <c:pt idx="3">
                  <c:v>T4</c:v>
                </c:pt>
                <c:pt idx="4">
                  <c:v>T5</c:v>
                </c:pt>
                <c:pt idx="5">
                  <c:v>T6</c:v>
                </c:pt>
                <c:pt idx="6">
                  <c:v>T7</c:v>
                </c:pt>
                <c:pt idx="7">
                  <c:v>T8</c:v>
                </c:pt>
                <c:pt idx="8">
                  <c:v>T9</c:v>
                </c:pt>
                <c:pt idx="9">
                  <c:v>T10</c:v>
                </c:pt>
                <c:pt idx="10">
                  <c:v>T11</c:v>
                </c:pt>
                <c:pt idx="11">
                  <c:v>T12</c:v>
                </c:pt>
              </c:strCache>
            </c:strRef>
          </c:cat>
          <c:val>
            <c:numRef>
              <c:f>'Sprint 1 planning'!$B$2:$B$14</c:f>
              <c:numCache>
                <c:formatCode>m/d/yyyy</c:formatCode>
                <c:ptCount val="13"/>
                <c:pt idx="0">
                  <c:v>42037</c:v>
                </c:pt>
                <c:pt idx="1">
                  <c:v>42037</c:v>
                </c:pt>
                <c:pt idx="2">
                  <c:v>42038</c:v>
                </c:pt>
                <c:pt idx="3">
                  <c:v>42038</c:v>
                </c:pt>
                <c:pt idx="4">
                  <c:v>42041</c:v>
                </c:pt>
                <c:pt idx="5">
                  <c:v>42042</c:v>
                </c:pt>
                <c:pt idx="6">
                  <c:v>42042</c:v>
                </c:pt>
                <c:pt idx="7">
                  <c:v>42045</c:v>
                </c:pt>
                <c:pt idx="8">
                  <c:v>42045</c:v>
                </c:pt>
                <c:pt idx="9">
                  <c:v>42048</c:v>
                </c:pt>
                <c:pt idx="10">
                  <c:v>42049</c:v>
                </c:pt>
                <c:pt idx="11">
                  <c:v>42049</c:v>
                </c:pt>
              </c:numCache>
            </c:numRef>
          </c:val>
        </c:ser>
        <c:ser>
          <c:idx val="0"/>
          <c:order val="1"/>
          <c:tx>
            <c:strRef>
              <c:f>'Sprint 1 planning'!$C$1</c:f>
              <c:strCache>
                <c:ptCount val="1"/>
                <c:pt idx="0">
                  <c:v>Duration</c:v>
                </c:pt>
              </c:strCache>
            </c:strRef>
          </c:tx>
          <c:spPr>
            <a:solidFill>
              <a:schemeClr val="accent2"/>
            </a:solidFill>
            <a:ln w="25400" cap="flat" cmpd="sng" algn="ctr">
              <a:solidFill>
                <a:schemeClr val="accent2">
                  <a:shade val="50000"/>
                </a:schemeClr>
              </a:solidFill>
              <a:prstDash val="solid"/>
            </a:ln>
            <a:effectLst/>
          </c:spPr>
          <c:dPt>
            <c:idx val="0"/>
            <c:spPr>
              <a:solidFill>
                <a:schemeClr val="accent3"/>
              </a:solidFill>
              <a:ln w="25400" cap="flat" cmpd="sng" algn="ctr">
                <a:solidFill>
                  <a:schemeClr val="accent3">
                    <a:shade val="50000"/>
                  </a:schemeClr>
                </a:solidFill>
                <a:prstDash val="solid"/>
              </a:ln>
              <a:effectLst/>
            </c:spPr>
          </c:dPt>
          <c:dPt>
            <c:idx val="2"/>
            <c:spPr>
              <a:solidFill>
                <a:schemeClr val="accent3"/>
              </a:solidFill>
              <a:ln w="25400" cap="flat" cmpd="sng" algn="ctr">
                <a:solidFill>
                  <a:schemeClr val="accent3">
                    <a:shade val="50000"/>
                  </a:schemeClr>
                </a:solidFill>
                <a:prstDash val="solid"/>
              </a:ln>
              <a:effectLst/>
            </c:spPr>
          </c:dPt>
          <c:dPt>
            <c:idx val="3"/>
            <c:spPr>
              <a:solidFill>
                <a:schemeClr val="accent3"/>
              </a:solidFill>
              <a:ln w="25400" cap="flat" cmpd="sng" algn="ctr">
                <a:solidFill>
                  <a:schemeClr val="accent3">
                    <a:shade val="50000"/>
                  </a:schemeClr>
                </a:solidFill>
                <a:prstDash val="solid"/>
              </a:ln>
              <a:effectLst/>
            </c:spPr>
          </c:dPt>
          <c:dPt>
            <c:idx val="5"/>
            <c:spPr>
              <a:solidFill>
                <a:schemeClr val="accent3"/>
              </a:solidFill>
              <a:ln w="25400" cap="flat" cmpd="sng" algn="ctr">
                <a:solidFill>
                  <a:schemeClr val="accent3">
                    <a:shade val="50000"/>
                  </a:schemeClr>
                </a:solidFill>
                <a:prstDash val="solid"/>
              </a:ln>
              <a:effectLst/>
            </c:spPr>
          </c:dPt>
          <c:dPt>
            <c:idx val="6"/>
            <c:spPr>
              <a:solidFill>
                <a:schemeClr val="accent3"/>
              </a:solidFill>
              <a:ln w="25400" cap="flat" cmpd="sng" algn="ctr">
                <a:solidFill>
                  <a:schemeClr val="accent3">
                    <a:shade val="50000"/>
                  </a:schemeClr>
                </a:solidFill>
                <a:prstDash val="solid"/>
              </a:ln>
              <a:effectLst/>
            </c:spPr>
          </c:dPt>
          <c:dPt>
            <c:idx val="8"/>
            <c:spPr>
              <a:solidFill>
                <a:schemeClr val="accent3"/>
              </a:solidFill>
              <a:ln w="25400" cap="flat" cmpd="sng" algn="ctr">
                <a:solidFill>
                  <a:schemeClr val="accent3">
                    <a:shade val="50000"/>
                  </a:schemeClr>
                </a:solidFill>
                <a:prstDash val="solid"/>
              </a:ln>
              <a:effectLst/>
            </c:spPr>
          </c:dPt>
          <c:dPt>
            <c:idx val="9"/>
            <c:spPr>
              <a:solidFill>
                <a:schemeClr val="accent3"/>
              </a:solidFill>
              <a:ln w="25400" cap="flat" cmpd="sng" algn="ctr">
                <a:solidFill>
                  <a:schemeClr val="accent3">
                    <a:shade val="50000"/>
                  </a:schemeClr>
                </a:solidFill>
                <a:prstDash val="solid"/>
              </a:ln>
              <a:effectLst/>
            </c:spPr>
          </c:dPt>
          <c:dPt>
            <c:idx val="11"/>
            <c:spPr>
              <a:solidFill>
                <a:schemeClr val="accent3"/>
              </a:solidFill>
              <a:ln w="25400" cap="flat" cmpd="sng" algn="ctr">
                <a:solidFill>
                  <a:schemeClr val="accent3">
                    <a:shade val="50000"/>
                  </a:schemeClr>
                </a:solidFill>
                <a:prstDash val="solid"/>
              </a:ln>
              <a:effectLst/>
            </c:spPr>
          </c:dPt>
          <c:cat>
            <c:strRef>
              <c:f>'Sprint 1 planning'!$A$2:$A$14</c:f>
              <c:strCache>
                <c:ptCount val="12"/>
                <c:pt idx="0">
                  <c:v>T1</c:v>
                </c:pt>
                <c:pt idx="1">
                  <c:v>T2</c:v>
                </c:pt>
                <c:pt idx="2">
                  <c:v>T3</c:v>
                </c:pt>
                <c:pt idx="3">
                  <c:v>T4</c:v>
                </c:pt>
                <c:pt idx="4">
                  <c:v>T5</c:v>
                </c:pt>
                <c:pt idx="5">
                  <c:v>T6</c:v>
                </c:pt>
                <c:pt idx="6">
                  <c:v>T7</c:v>
                </c:pt>
                <c:pt idx="7">
                  <c:v>T8</c:v>
                </c:pt>
                <c:pt idx="8">
                  <c:v>T9</c:v>
                </c:pt>
                <c:pt idx="9">
                  <c:v>T10</c:v>
                </c:pt>
                <c:pt idx="10">
                  <c:v>T11</c:v>
                </c:pt>
                <c:pt idx="11">
                  <c:v>T12</c:v>
                </c:pt>
              </c:strCache>
            </c:strRef>
          </c:cat>
          <c:val>
            <c:numRef>
              <c:f>'Sprint 1 planning'!$C$2:$C$14</c:f>
              <c:numCache>
                <c:formatCode>General</c:formatCode>
                <c:ptCount val="13"/>
                <c:pt idx="0">
                  <c:v>11</c:v>
                </c:pt>
                <c:pt idx="1">
                  <c:v>1</c:v>
                </c:pt>
                <c:pt idx="2">
                  <c:v>1</c:v>
                </c:pt>
                <c:pt idx="3">
                  <c:v>2</c:v>
                </c:pt>
                <c:pt idx="4">
                  <c:v>1</c:v>
                </c:pt>
                <c:pt idx="5">
                  <c:v>3</c:v>
                </c:pt>
                <c:pt idx="6">
                  <c:v>6</c:v>
                </c:pt>
                <c:pt idx="7">
                  <c:v>3</c:v>
                </c:pt>
                <c:pt idx="8">
                  <c:v>3</c:v>
                </c:pt>
                <c:pt idx="9">
                  <c:v>3</c:v>
                </c:pt>
                <c:pt idx="10">
                  <c:v>2</c:v>
                </c:pt>
                <c:pt idx="11">
                  <c:v>2</c:v>
                </c:pt>
              </c:numCache>
            </c:numRef>
          </c:val>
        </c:ser>
        <c:overlap val="100"/>
        <c:axId val="171933696"/>
        <c:axId val="171936000"/>
      </c:barChart>
      <c:catAx>
        <c:axId val="171933696"/>
        <c:scaling>
          <c:orientation val="maxMin"/>
        </c:scaling>
        <c:axPos val="l"/>
        <c:tickLblPos val="nextTo"/>
        <c:crossAx val="171936000"/>
        <c:crosses val="autoZero"/>
        <c:auto val="1"/>
        <c:lblAlgn val="ctr"/>
        <c:lblOffset val="100"/>
      </c:catAx>
      <c:valAx>
        <c:axId val="171936000"/>
        <c:scaling>
          <c:orientation val="minMax"/>
          <c:min val="42037"/>
        </c:scaling>
        <c:axPos val="t"/>
        <c:majorGridlines/>
        <c:numFmt formatCode="m/d/yy;@" sourceLinked="0"/>
        <c:tickLblPos val="nextTo"/>
        <c:crossAx val="171933696"/>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plotArea>
      <c:layout/>
      <c:barChart>
        <c:barDir val="bar"/>
        <c:grouping val="stacked"/>
        <c:ser>
          <c:idx val="1"/>
          <c:order val="0"/>
          <c:tx>
            <c:strRef>
              <c:f>'sprint 2 planning'!$B$1</c:f>
              <c:strCache>
                <c:ptCount val="1"/>
                <c:pt idx="0">
                  <c:v>Start Date</c:v>
                </c:pt>
              </c:strCache>
            </c:strRef>
          </c:tx>
          <c:spPr>
            <a:noFill/>
            <a:ln>
              <a:noFill/>
            </a:ln>
          </c:spPr>
          <c:cat>
            <c:strRef>
              <c:f>'sprint 2 planning'!$A$2:$A$14</c:f>
              <c:strCache>
                <c:ptCount val="11"/>
                <c:pt idx="0">
                  <c:v>T1</c:v>
                </c:pt>
                <c:pt idx="1">
                  <c:v>T2</c:v>
                </c:pt>
                <c:pt idx="2">
                  <c:v>T3</c:v>
                </c:pt>
                <c:pt idx="3">
                  <c:v>T4</c:v>
                </c:pt>
                <c:pt idx="4">
                  <c:v>T5</c:v>
                </c:pt>
                <c:pt idx="5">
                  <c:v>T6</c:v>
                </c:pt>
                <c:pt idx="6">
                  <c:v>T7</c:v>
                </c:pt>
                <c:pt idx="7">
                  <c:v>T8</c:v>
                </c:pt>
                <c:pt idx="8">
                  <c:v>T9</c:v>
                </c:pt>
                <c:pt idx="9">
                  <c:v>T10</c:v>
                </c:pt>
                <c:pt idx="10">
                  <c:v>T11</c:v>
                </c:pt>
              </c:strCache>
            </c:strRef>
          </c:cat>
          <c:val>
            <c:numRef>
              <c:f>'sprint 2 planning'!$B$2:$B$14</c:f>
              <c:numCache>
                <c:formatCode>m/d/yyyy</c:formatCode>
                <c:ptCount val="13"/>
                <c:pt idx="0">
                  <c:v>42051</c:v>
                </c:pt>
                <c:pt idx="1">
                  <c:v>42051</c:v>
                </c:pt>
                <c:pt idx="2">
                  <c:v>42051</c:v>
                </c:pt>
                <c:pt idx="3">
                  <c:v>42052</c:v>
                </c:pt>
                <c:pt idx="4">
                  <c:v>42053</c:v>
                </c:pt>
                <c:pt idx="5">
                  <c:v>42057</c:v>
                </c:pt>
                <c:pt idx="6">
                  <c:v>42059</c:v>
                </c:pt>
                <c:pt idx="7">
                  <c:v>42062</c:v>
                </c:pt>
                <c:pt idx="8">
                  <c:v>42062</c:v>
                </c:pt>
                <c:pt idx="9">
                  <c:v>42062</c:v>
                </c:pt>
                <c:pt idx="10">
                  <c:v>42062</c:v>
                </c:pt>
              </c:numCache>
            </c:numRef>
          </c:val>
        </c:ser>
        <c:ser>
          <c:idx val="0"/>
          <c:order val="1"/>
          <c:tx>
            <c:strRef>
              <c:f>'sprint 2 planning'!$C$1</c:f>
              <c:strCache>
                <c:ptCount val="1"/>
                <c:pt idx="0">
                  <c:v>Duration</c:v>
                </c:pt>
              </c:strCache>
            </c:strRef>
          </c:tx>
          <c:spPr>
            <a:solidFill>
              <a:schemeClr val="accent2"/>
            </a:solidFill>
            <a:ln w="25400" cap="flat" cmpd="sng" algn="ctr">
              <a:solidFill>
                <a:schemeClr val="accent2">
                  <a:shade val="50000"/>
                </a:schemeClr>
              </a:solidFill>
              <a:prstDash val="solid"/>
            </a:ln>
            <a:effectLst/>
          </c:spPr>
          <c:dPt>
            <c:idx val="0"/>
            <c:spPr>
              <a:solidFill>
                <a:schemeClr val="accent3"/>
              </a:solidFill>
              <a:ln w="25400" cap="flat" cmpd="sng" algn="ctr">
                <a:solidFill>
                  <a:schemeClr val="accent3">
                    <a:shade val="50000"/>
                  </a:schemeClr>
                </a:solidFill>
                <a:prstDash val="solid"/>
              </a:ln>
              <a:effectLst/>
            </c:spPr>
          </c:dPt>
          <c:dPt>
            <c:idx val="2"/>
            <c:spPr>
              <a:solidFill>
                <a:schemeClr val="accent3"/>
              </a:solidFill>
              <a:ln w="25400" cap="flat" cmpd="sng" algn="ctr">
                <a:solidFill>
                  <a:schemeClr val="accent3">
                    <a:shade val="50000"/>
                  </a:schemeClr>
                </a:solidFill>
                <a:prstDash val="solid"/>
              </a:ln>
              <a:effectLst/>
            </c:spPr>
          </c:dPt>
          <c:dPt>
            <c:idx val="3"/>
            <c:spPr>
              <a:solidFill>
                <a:schemeClr val="accent3"/>
              </a:solidFill>
              <a:ln w="25400" cap="flat" cmpd="sng" algn="ctr">
                <a:solidFill>
                  <a:schemeClr val="accent3">
                    <a:shade val="50000"/>
                  </a:schemeClr>
                </a:solidFill>
                <a:prstDash val="solid"/>
              </a:ln>
              <a:effectLst/>
            </c:spPr>
          </c:dPt>
          <c:dPt>
            <c:idx val="5"/>
            <c:spPr>
              <a:solidFill>
                <a:schemeClr val="accent3"/>
              </a:solidFill>
              <a:ln w="25400" cap="flat" cmpd="sng" algn="ctr">
                <a:solidFill>
                  <a:schemeClr val="accent3">
                    <a:shade val="50000"/>
                  </a:schemeClr>
                </a:solidFill>
                <a:prstDash val="solid"/>
              </a:ln>
              <a:effectLst/>
            </c:spPr>
          </c:dPt>
          <c:dPt>
            <c:idx val="6"/>
            <c:spPr>
              <a:solidFill>
                <a:schemeClr val="accent3"/>
              </a:solidFill>
              <a:ln w="25400" cap="flat" cmpd="sng" algn="ctr">
                <a:solidFill>
                  <a:schemeClr val="accent3">
                    <a:shade val="50000"/>
                  </a:schemeClr>
                </a:solidFill>
                <a:prstDash val="solid"/>
              </a:ln>
              <a:effectLst/>
            </c:spPr>
          </c:dPt>
          <c:dPt>
            <c:idx val="8"/>
            <c:spPr>
              <a:solidFill>
                <a:schemeClr val="accent3"/>
              </a:solidFill>
              <a:ln w="25400" cap="flat" cmpd="sng" algn="ctr">
                <a:solidFill>
                  <a:schemeClr val="accent3">
                    <a:shade val="50000"/>
                  </a:schemeClr>
                </a:solidFill>
                <a:prstDash val="solid"/>
              </a:ln>
              <a:effectLst/>
            </c:spPr>
          </c:dPt>
          <c:dPt>
            <c:idx val="9"/>
            <c:spPr>
              <a:solidFill>
                <a:schemeClr val="accent3"/>
              </a:solidFill>
              <a:ln w="25400" cap="flat" cmpd="sng" algn="ctr">
                <a:solidFill>
                  <a:schemeClr val="accent3">
                    <a:shade val="50000"/>
                  </a:schemeClr>
                </a:solidFill>
                <a:prstDash val="solid"/>
              </a:ln>
              <a:effectLst/>
            </c:spPr>
          </c:dPt>
          <c:dPt>
            <c:idx val="11"/>
            <c:spPr>
              <a:solidFill>
                <a:schemeClr val="accent3"/>
              </a:solidFill>
              <a:ln w="25400" cap="flat" cmpd="sng" algn="ctr">
                <a:solidFill>
                  <a:schemeClr val="accent3">
                    <a:shade val="50000"/>
                  </a:schemeClr>
                </a:solidFill>
                <a:prstDash val="solid"/>
              </a:ln>
              <a:effectLst/>
            </c:spPr>
          </c:dPt>
          <c:cat>
            <c:strRef>
              <c:f>'sprint 2 planning'!$A$2:$A$14</c:f>
              <c:strCache>
                <c:ptCount val="11"/>
                <c:pt idx="0">
                  <c:v>T1</c:v>
                </c:pt>
                <c:pt idx="1">
                  <c:v>T2</c:v>
                </c:pt>
                <c:pt idx="2">
                  <c:v>T3</c:v>
                </c:pt>
                <c:pt idx="3">
                  <c:v>T4</c:v>
                </c:pt>
                <c:pt idx="4">
                  <c:v>T5</c:v>
                </c:pt>
                <c:pt idx="5">
                  <c:v>T6</c:v>
                </c:pt>
                <c:pt idx="6">
                  <c:v>T7</c:v>
                </c:pt>
                <c:pt idx="7">
                  <c:v>T8</c:v>
                </c:pt>
                <c:pt idx="8">
                  <c:v>T9</c:v>
                </c:pt>
                <c:pt idx="9">
                  <c:v>T10</c:v>
                </c:pt>
                <c:pt idx="10">
                  <c:v>T11</c:v>
                </c:pt>
              </c:strCache>
            </c:strRef>
          </c:cat>
          <c:val>
            <c:numRef>
              <c:f>'sprint 2 planning'!$C$2:$C$14</c:f>
              <c:numCache>
                <c:formatCode>General</c:formatCode>
                <c:ptCount val="13"/>
                <c:pt idx="0">
                  <c:v>11</c:v>
                </c:pt>
                <c:pt idx="1">
                  <c:v>1</c:v>
                </c:pt>
                <c:pt idx="2">
                  <c:v>1</c:v>
                </c:pt>
                <c:pt idx="3">
                  <c:v>1</c:v>
                </c:pt>
                <c:pt idx="4">
                  <c:v>4</c:v>
                </c:pt>
                <c:pt idx="5">
                  <c:v>2</c:v>
                </c:pt>
                <c:pt idx="6">
                  <c:v>2</c:v>
                </c:pt>
                <c:pt idx="7">
                  <c:v>1</c:v>
                </c:pt>
                <c:pt idx="8">
                  <c:v>3</c:v>
                </c:pt>
                <c:pt idx="9">
                  <c:v>3</c:v>
                </c:pt>
                <c:pt idx="10">
                  <c:v>3</c:v>
                </c:pt>
              </c:numCache>
            </c:numRef>
          </c:val>
        </c:ser>
        <c:overlap val="100"/>
        <c:axId val="174371200"/>
        <c:axId val="174372736"/>
      </c:barChart>
      <c:catAx>
        <c:axId val="174371200"/>
        <c:scaling>
          <c:orientation val="maxMin"/>
        </c:scaling>
        <c:axPos val="l"/>
        <c:tickLblPos val="nextTo"/>
        <c:crossAx val="174372736"/>
        <c:crosses val="autoZero"/>
        <c:auto val="1"/>
        <c:lblAlgn val="ctr"/>
        <c:lblOffset val="100"/>
      </c:catAx>
      <c:valAx>
        <c:axId val="174372736"/>
        <c:scaling>
          <c:orientation val="minMax"/>
          <c:min val="42051"/>
        </c:scaling>
        <c:axPos val="t"/>
        <c:majorGridlines/>
        <c:numFmt formatCode="m/d/yy;@" sourceLinked="0"/>
        <c:tickLblPos val="nextTo"/>
        <c:crossAx val="174371200"/>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plotArea>
      <c:layout/>
      <c:barChart>
        <c:barDir val="bar"/>
        <c:grouping val="stacked"/>
        <c:ser>
          <c:idx val="1"/>
          <c:order val="0"/>
          <c:tx>
            <c:strRef>
              <c:f>'sprint 4 planning'!$B$1</c:f>
              <c:strCache>
                <c:ptCount val="1"/>
                <c:pt idx="0">
                  <c:v>Start Date</c:v>
                </c:pt>
              </c:strCache>
            </c:strRef>
          </c:tx>
          <c:spPr>
            <a:noFill/>
            <a:ln>
              <a:noFill/>
            </a:ln>
          </c:spPr>
          <c:cat>
            <c:strRef>
              <c:f>'sprint 4 planning'!$A$2:$A$14</c:f>
              <c:strCache>
                <c:ptCount val="13"/>
                <c:pt idx="0">
                  <c:v>T1</c:v>
                </c:pt>
                <c:pt idx="1">
                  <c:v>T2</c:v>
                </c:pt>
                <c:pt idx="2">
                  <c:v>T3</c:v>
                </c:pt>
                <c:pt idx="3">
                  <c:v>T4</c:v>
                </c:pt>
                <c:pt idx="4">
                  <c:v>T5</c:v>
                </c:pt>
                <c:pt idx="5">
                  <c:v>T6</c:v>
                </c:pt>
                <c:pt idx="6">
                  <c:v>T7</c:v>
                </c:pt>
                <c:pt idx="7">
                  <c:v>T8</c:v>
                </c:pt>
                <c:pt idx="8">
                  <c:v>T9</c:v>
                </c:pt>
                <c:pt idx="9">
                  <c:v>T10</c:v>
                </c:pt>
                <c:pt idx="10">
                  <c:v>T11</c:v>
                </c:pt>
                <c:pt idx="11">
                  <c:v>T12</c:v>
                </c:pt>
                <c:pt idx="12">
                  <c:v>T13</c:v>
                </c:pt>
              </c:strCache>
            </c:strRef>
          </c:cat>
          <c:val>
            <c:numRef>
              <c:f>'sprint 4 planning'!$B$2:$B$14</c:f>
              <c:numCache>
                <c:formatCode>m/d/yyyy</c:formatCode>
                <c:ptCount val="13"/>
                <c:pt idx="0">
                  <c:v>42086</c:v>
                </c:pt>
                <c:pt idx="1">
                  <c:v>42086</c:v>
                </c:pt>
                <c:pt idx="2">
                  <c:v>42086</c:v>
                </c:pt>
                <c:pt idx="3">
                  <c:v>42087</c:v>
                </c:pt>
                <c:pt idx="4">
                  <c:v>42087</c:v>
                </c:pt>
                <c:pt idx="5">
                  <c:v>42087</c:v>
                </c:pt>
                <c:pt idx="6">
                  <c:v>42088</c:v>
                </c:pt>
                <c:pt idx="7">
                  <c:v>42088</c:v>
                </c:pt>
                <c:pt idx="8">
                  <c:v>42092</c:v>
                </c:pt>
                <c:pt idx="9">
                  <c:v>42093</c:v>
                </c:pt>
                <c:pt idx="10">
                  <c:v>42094</c:v>
                </c:pt>
                <c:pt idx="11">
                  <c:v>42094</c:v>
                </c:pt>
                <c:pt idx="12">
                  <c:v>42097</c:v>
                </c:pt>
              </c:numCache>
            </c:numRef>
          </c:val>
        </c:ser>
        <c:ser>
          <c:idx val="0"/>
          <c:order val="1"/>
          <c:tx>
            <c:strRef>
              <c:f>'sprint 4 planning'!$C$1</c:f>
              <c:strCache>
                <c:ptCount val="1"/>
                <c:pt idx="0">
                  <c:v>Duration</c:v>
                </c:pt>
              </c:strCache>
            </c:strRef>
          </c:tx>
          <c:spPr>
            <a:solidFill>
              <a:schemeClr val="accent2"/>
            </a:solidFill>
            <a:ln w="25400" cap="flat" cmpd="sng" algn="ctr">
              <a:solidFill>
                <a:schemeClr val="accent2">
                  <a:shade val="50000"/>
                </a:schemeClr>
              </a:solidFill>
              <a:prstDash val="solid"/>
            </a:ln>
            <a:effectLst/>
          </c:spPr>
          <c:dPt>
            <c:idx val="0"/>
            <c:spPr>
              <a:solidFill>
                <a:schemeClr val="accent3"/>
              </a:solidFill>
              <a:ln w="25400" cap="flat" cmpd="sng" algn="ctr">
                <a:solidFill>
                  <a:schemeClr val="accent3">
                    <a:shade val="50000"/>
                  </a:schemeClr>
                </a:solidFill>
                <a:prstDash val="solid"/>
              </a:ln>
              <a:effectLst/>
            </c:spPr>
          </c:dPt>
          <c:dPt>
            <c:idx val="2"/>
            <c:spPr>
              <a:solidFill>
                <a:schemeClr val="accent3"/>
              </a:solidFill>
              <a:ln w="25400" cap="flat" cmpd="sng" algn="ctr">
                <a:solidFill>
                  <a:schemeClr val="accent3">
                    <a:shade val="50000"/>
                  </a:schemeClr>
                </a:solidFill>
                <a:prstDash val="solid"/>
              </a:ln>
              <a:effectLst/>
            </c:spPr>
          </c:dPt>
          <c:dPt>
            <c:idx val="3"/>
            <c:spPr>
              <a:solidFill>
                <a:schemeClr val="accent3"/>
              </a:solidFill>
              <a:ln w="25400" cap="flat" cmpd="sng" algn="ctr">
                <a:solidFill>
                  <a:schemeClr val="accent3">
                    <a:shade val="50000"/>
                  </a:schemeClr>
                </a:solidFill>
                <a:prstDash val="solid"/>
              </a:ln>
              <a:effectLst/>
            </c:spPr>
          </c:dPt>
          <c:dPt>
            <c:idx val="5"/>
            <c:spPr>
              <a:solidFill>
                <a:schemeClr val="accent3"/>
              </a:solidFill>
              <a:ln w="25400" cap="flat" cmpd="sng" algn="ctr">
                <a:solidFill>
                  <a:schemeClr val="accent3">
                    <a:shade val="50000"/>
                  </a:schemeClr>
                </a:solidFill>
                <a:prstDash val="solid"/>
              </a:ln>
              <a:effectLst/>
            </c:spPr>
          </c:dPt>
          <c:dPt>
            <c:idx val="6"/>
            <c:spPr>
              <a:solidFill>
                <a:schemeClr val="accent3"/>
              </a:solidFill>
              <a:ln w="25400" cap="flat" cmpd="sng" algn="ctr">
                <a:solidFill>
                  <a:schemeClr val="accent3">
                    <a:shade val="50000"/>
                  </a:schemeClr>
                </a:solidFill>
                <a:prstDash val="solid"/>
              </a:ln>
              <a:effectLst/>
            </c:spPr>
          </c:dPt>
          <c:dPt>
            <c:idx val="8"/>
            <c:spPr>
              <a:solidFill>
                <a:schemeClr val="accent3"/>
              </a:solidFill>
              <a:ln w="25400" cap="flat" cmpd="sng" algn="ctr">
                <a:solidFill>
                  <a:schemeClr val="accent3">
                    <a:shade val="50000"/>
                  </a:schemeClr>
                </a:solidFill>
                <a:prstDash val="solid"/>
              </a:ln>
              <a:effectLst/>
            </c:spPr>
          </c:dPt>
          <c:dPt>
            <c:idx val="9"/>
            <c:spPr>
              <a:solidFill>
                <a:schemeClr val="accent3"/>
              </a:solidFill>
              <a:ln w="25400" cap="flat" cmpd="sng" algn="ctr">
                <a:solidFill>
                  <a:schemeClr val="accent3">
                    <a:shade val="50000"/>
                  </a:schemeClr>
                </a:solidFill>
                <a:prstDash val="solid"/>
              </a:ln>
              <a:effectLst/>
            </c:spPr>
          </c:dPt>
          <c:dPt>
            <c:idx val="11"/>
            <c:spPr>
              <a:solidFill>
                <a:schemeClr val="accent3"/>
              </a:solidFill>
              <a:ln w="25400" cap="flat" cmpd="sng" algn="ctr">
                <a:solidFill>
                  <a:schemeClr val="accent3">
                    <a:shade val="50000"/>
                  </a:schemeClr>
                </a:solidFill>
                <a:prstDash val="solid"/>
              </a:ln>
              <a:effectLst/>
            </c:spPr>
          </c:dPt>
          <c:cat>
            <c:strRef>
              <c:f>'sprint 4 planning'!$A$2:$A$14</c:f>
              <c:strCache>
                <c:ptCount val="13"/>
                <c:pt idx="0">
                  <c:v>T1</c:v>
                </c:pt>
                <c:pt idx="1">
                  <c:v>T2</c:v>
                </c:pt>
                <c:pt idx="2">
                  <c:v>T3</c:v>
                </c:pt>
                <c:pt idx="3">
                  <c:v>T4</c:v>
                </c:pt>
                <c:pt idx="4">
                  <c:v>T5</c:v>
                </c:pt>
                <c:pt idx="5">
                  <c:v>T6</c:v>
                </c:pt>
                <c:pt idx="6">
                  <c:v>T7</c:v>
                </c:pt>
                <c:pt idx="7">
                  <c:v>T8</c:v>
                </c:pt>
                <c:pt idx="8">
                  <c:v>T9</c:v>
                </c:pt>
                <c:pt idx="9">
                  <c:v>T10</c:v>
                </c:pt>
                <c:pt idx="10">
                  <c:v>T11</c:v>
                </c:pt>
                <c:pt idx="11">
                  <c:v>T12</c:v>
                </c:pt>
                <c:pt idx="12">
                  <c:v>T13</c:v>
                </c:pt>
              </c:strCache>
            </c:strRef>
          </c:cat>
          <c:val>
            <c:numRef>
              <c:f>'sprint 4 planning'!$C$2:$C$14</c:f>
              <c:numCache>
                <c:formatCode>General</c:formatCode>
                <c:ptCount val="13"/>
                <c:pt idx="0">
                  <c:v>11</c:v>
                </c:pt>
                <c:pt idx="1">
                  <c:v>1</c:v>
                </c:pt>
                <c:pt idx="2">
                  <c:v>2</c:v>
                </c:pt>
                <c:pt idx="3">
                  <c:v>2</c:v>
                </c:pt>
                <c:pt idx="4">
                  <c:v>2</c:v>
                </c:pt>
                <c:pt idx="5">
                  <c:v>2</c:v>
                </c:pt>
                <c:pt idx="6">
                  <c:v>4</c:v>
                </c:pt>
                <c:pt idx="7">
                  <c:v>4</c:v>
                </c:pt>
                <c:pt idx="8">
                  <c:v>2</c:v>
                </c:pt>
                <c:pt idx="9">
                  <c:v>1</c:v>
                </c:pt>
                <c:pt idx="10">
                  <c:v>1</c:v>
                </c:pt>
                <c:pt idx="11">
                  <c:v>1</c:v>
                </c:pt>
                <c:pt idx="12">
                  <c:v>1</c:v>
                </c:pt>
              </c:numCache>
            </c:numRef>
          </c:val>
        </c:ser>
        <c:overlap val="100"/>
        <c:axId val="45386368"/>
        <c:axId val="45416832"/>
      </c:barChart>
      <c:catAx>
        <c:axId val="45386368"/>
        <c:scaling>
          <c:orientation val="maxMin"/>
        </c:scaling>
        <c:axPos val="l"/>
        <c:tickLblPos val="nextTo"/>
        <c:crossAx val="45416832"/>
        <c:crosses val="autoZero"/>
        <c:auto val="1"/>
        <c:lblAlgn val="ctr"/>
        <c:lblOffset val="100"/>
      </c:catAx>
      <c:valAx>
        <c:axId val="45416832"/>
        <c:scaling>
          <c:orientation val="minMax"/>
          <c:min val="42086"/>
        </c:scaling>
        <c:axPos val="t"/>
        <c:majorGridlines/>
        <c:numFmt formatCode="m/d/yy;@" sourceLinked="0"/>
        <c:tickLblPos val="nextTo"/>
        <c:crossAx val="45386368"/>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94DB15-E5F0-4FEF-B2B7-134406A15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27</Pages>
  <Words>4234</Words>
  <Characters>24134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Kon</dc:creator>
  <cp:lastModifiedBy>Kenneth Kon</cp:lastModifiedBy>
  <cp:revision>27</cp:revision>
  <dcterms:created xsi:type="dcterms:W3CDTF">2015-02-15T21:21:00Z</dcterms:created>
  <dcterms:modified xsi:type="dcterms:W3CDTF">2015-03-24T19:55:00Z</dcterms:modified>
</cp:coreProperties>
</file>